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1165E" w14:textId="77777777" w:rsidR="00C705FB" w:rsidRDefault="00C705FB" w:rsidP="00A86C0F">
      <w:pPr>
        <w:rPr>
          <w:b/>
          <w:sz w:val="32"/>
          <w:szCs w:val="32"/>
        </w:rPr>
      </w:pPr>
    </w:p>
    <w:p w14:paraId="4ED1165F" w14:textId="77777777" w:rsidR="00A86C0F" w:rsidRDefault="00A86C0F" w:rsidP="00A86C0F">
      <w:pPr>
        <w:rPr>
          <w:b/>
          <w:sz w:val="32"/>
          <w:szCs w:val="32"/>
        </w:rPr>
      </w:pPr>
    </w:p>
    <w:p w14:paraId="4ED11660" w14:textId="77777777" w:rsidR="00A86C0F" w:rsidRDefault="00A86C0F" w:rsidP="00A86C0F">
      <w:pPr>
        <w:rPr>
          <w:b/>
          <w:sz w:val="32"/>
          <w:szCs w:val="32"/>
        </w:rPr>
      </w:pPr>
    </w:p>
    <w:p w14:paraId="4ED11661" w14:textId="77777777" w:rsidR="00A86C0F" w:rsidRDefault="00A86C0F" w:rsidP="00A86C0F">
      <w:pPr>
        <w:rPr>
          <w:b/>
          <w:sz w:val="32"/>
          <w:szCs w:val="32"/>
        </w:rPr>
      </w:pPr>
    </w:p>
    <w:p w14:paraId="4ED11662" w14:textId="77777777" w:rsidR="00A86C0F" w:rsidRDefault="00A86C0F" w:rsidP="00A86C0F">
      <w:pPr>
        <w:rPr>
          <w:b/>
          <w:sz w:val="32"/>
          <w:szCs w:val="32"/>
        </w:rPr>
      </w:pPr>
    </w:p>
    <w:p w14:paraId="4ED11663" w14:textId="77777777" w:rsidR="00A86C0F" w:rsidRDefault="00A86C0F" w:rsidP="00A86C0F">
      <w:pPr>
        <w:rPr>
          <w:b/>
          <w:sz w:val="32"/>
          <w:szCs w:val="32"/>
        </w:rPr>
      </w:pPr>
    </w:p>
    <w:p w14:paraId="4ED11664" w14:textId="77777777" w:rsidR="00C705FB" w:rsidRDefault="00C705FB" w:rsidP="00A86C0F">
      <w:pPr>
        <w:rPr>
          <w:bCs/>
        </w:rPr>
      </w:pPr>
      <w:r>
        <w:rPr>
          <w:bCs/>
        </w:rPr>
        <w:t xml:space="preserve">To enable us to </w:t>
      </w:r>
      <w:r w:rsidRPr="001C1E86">
        <w:rPr>
          <w:bCs/>
        </w:rPr>
        <w:t>make payment</w:t>
      </w:r>
      <w:r>
        <w:rPr>
          <w:bCs/>
        </w:rPr>
        <w:t xml:space="preserve"> </w:t>
      </w:r>
      <w:r w:rsidRPr="001C1E86">
        <w:rPr>
          <w:bCs/>
        </w:rPr>
        <w:t>to you</w:t>
      </w:r>
      <w:r>
        <w:rPr>
          <w:bCs/>
        </w:rPr>
        <w:t xml:space="preserve">, </w:t>
      </w:r>
      <w:r w:rsidR="00FB6CC6">
        <w:rPr>
          <w:bCs/>
        </w:rPr>
        <w:t xml:space="preserve">we need to set you up as a vendor on our finance system, </w:t>
      </w:r>
      <w:r w:rsidRPr="001C1E86">
        <w:rPr>
          <w:bCs/>
        </w:rPr>
        <w:t xml:space="preserve">for which we need your </w:t>
      </w:r>
      <w:r w:rsidRPr="00C252AA">
        <w:rPr>
          <w:b/>
        </w:rPr>
        <w:t>full bank details</w:t>
      </w:r>
      <w:r w:rsidRPr="001C1E86">
        <w:rPr>
          <w:bCs/>
        </w:rPr>
        <w:t>.</w:t>
      </w:r>
      <w:r>
        <w:rPr>
          <w:bCs/>
        </w:rPr>
        <w:t xml:space="preserve"> </w:t>
      </w:r>
      <w:r w:rsidR="00FB6CC6">
        <w:rPr>
          <w:bCs/>
        </w:rPr>
        <w:t>If possible, you should complete this form electronically, then print it out on you own letterhead. You should then sign and return the form to your British Council contact. If you don’t have your own letterhead, please sign the form to confirm that all details are correct. We recommend that you keep a copy of this form for your own records.</w:t>
      </w:r>
    </w:p>
    <w:p w14:paraId="4ED11665" w14:textId="77777777" w:rsidR="005D5117" w:rsidRPr="005D5117" w:rsidRDefault="005D5117" w:rsidP="005D5117">
      <w:pPr>
        <w:jc w:val="both"/>
        <w:rPr>
          <w:bCs/>
          <w:lang w:val="ru-RU"/>
        </w:rPr>
      </w:pPr>
      <w:r w:rsidRPr="005D5117">
        <w:rPr>
          <w:bCs/>
          <w:lang w:val="ru-RU"/>
        </w:rPr>
        <w:t>Для того</w:t>
      </w:r>
      <w:ins w:id="0" w:author="Kassymova, Alima (Kazakhstan)" w:date="2015-06-10T10:49:00Z">
        <w:r w:rsidRPr="005D5117">
          <w:rPr>
            <w:bCs/>
            <w:lang w:val="ru-RU"/>
          </w:rPr>
          <w:t xml:space="preserve"> </w:t>
        </w:r>
      </w:ins>
      <w:r w:rsidRPr="005D5117">
        <w:rPr>
          <w:bCs/>
          <w:lang w:val="ru-RU"/>
        </w:rPr>
        <w:t>чтобы</w:t>
      </w:r>
      <w:ins w:id="1" w:author="Kassymova, Alima (Kazakhstan)" w:date="2015-06-10T10:49:00Z">
        <w:r w:rsidRPr="005D5117">
          <w:rPr>
            <w:bCs/>
            <w:lang w:val="ru-RU"/>
          </w:rPr>
          <w:t>,</w:t>
        </w:r>
      </w:ins>
      <w:r w:rsidRPr="005D5117">
        <w:rPr>
          <w:bCs/>
          <w:lang w:val="ru-RU"/>
        </w:rPr>
        <w:t xml:space="preserve"> осуществить платеж, мы должны завести Вас как поставщика </w:t>
      </w:r>
      <w:del w:id="2" w:author="Kassymova, Alima (Kazakhstan)" w:date="2015-06-10T10:50:00Z">
        <w:r w:rsidRPr="005D5117" w:rsidDel="00B35DA1">
          <w:rPr>
            <w:bCs/>
            <w:lang w:val="ru-RU"/>
          </w:rPr>
          <w:delText xml:space="preserve"> </w:delText>
        </w:r>
      </w:del>
      <w:r w:rsidRPr="005D5117">
        <w:rPr>
          <w:bCs/>
          <w:lang w:val="ru-RU"/>
        </w:rPr>
        <w:t>в нашей финансовой системе, для которой нам нужны Ваши полные банковские реквизиты. Вы должны заполнить эту форму в электронном виде, затем распечатать его на фирменном  бланке. Вы должны подписать и возвратить форму нам. Если у Вас нет фирменного бланка, пожалуйста, подпишите форму, чтобы подтвердить, что все детали правильны.</w:t>
      </w:r>
    </w:p>
    <w:p w14:paraId="4ED11666" w14:textId="77777777" w:rsidR="00C705FB" w:rsidRPr="005D5117" w:rsidRDefault="00C705FB" w:rsidP="00A86C0F">
      <w:pPr>
        <w:ind w:left="284"/>
        <w:rPr>
          <w:b/>
          <w:sz w:val="22"/>
          <w:lang w:val="ru-RU"/>
        </w:rPr>
      </w:pPr>
    </w:p>
    <w:p w14:paraId="4ED11667" w14:textId="77777777" w:rsidR="00C705FB" w:rsidRDefault="00C705FB" w:rsidP="00A86C0F">
      <w:pPr>
        <w:rPr>
          <w:bCs/>
        </w:rPr>
      </w:pPr>
      <w:r>
        <w:rPr>
          <w:b/>
          <w:sz w:val="22"/>
        </w:rPr>
        <w:t>Vendor’s Bank Detail</w:t>
      </w:r>
      <w:r w:rsidR="00A86C0F">
        <w:rPr>
          <w:b/>
          <w:sz w:val="22"/>
        </w:rPr>
        <w:t xml:space="preserve"> Form</w:t>
      </w:r>
      <w:r>
        <w:rPr>
          <w:b/>
          <w:sz w:val="22"/>
        </w:rPr>
        <w:t xml:space="preserve"> </w:t>
      </w:r>
      <w:r w:rsidRPr="003B4590">
        <w:rPr>
          <w:bCs/>
          <w:sz w:val="22"/>
        </w:rPr>
        <w:t>–</w:t>
      </w:r>
      <w:r>
        <w:rPr>
          <w:b/>
          <w:sz w:val="22"/>
        </w:rPr>
        <w:t xml:space="preserve"> </w:t>
      </w:r>
      <w:r w:rsidRPr="003B4590">
        <w:rPr>
          <w:bCs/>
        </w:rPr>
        <w:t>text boxes will automatically expand</w:t>
      </w:r>
      <w:r>
        <w:rPr>
          <w:bCs/>
        </w:rPr>
        <w:t xml:space="preserve"> as you type in the details.</w:t>
      </w:r>
    </w:p>
    <w:p w14:paraId="4ED11668" w14:textId="77777777" w:rsidR="005D5117" w:rsidRPr="005D5117" w:rsidRDefault="005D5117" w:rsidP="00A86C0F">
      <w:pPr>
        <w:rPr>
          <w:bCs/>
          <w:lang w:val="en-US"/>
        </w:rPr>
      </w:pPr>
      <w:proofErr w:type="spellStart"/>
      <w:r>
        <w:rPr>
          <w:bCs/>
        </w:rPr>
        <w:t>Форма</w:t>
      </w:r>
      <w:proofErr w:type="spellEnd"/>
      <w:r>
        <w:rPr>
          <w:bCs/>
        </w:rPr>
        <w:t xml:space="preserve"> </w:t>
      </w:r>
      <w:proofErr w:type="spellStart"/>
      <w:r>
        <w:rPr>
          <w:bCs/>
        </w:rPr>
        <w:t>банковск</w:t>
      </w:r>
      <w:proofErr w:type="spellEnd"/>
      <w:r>
        <w:rPr>
          <w:bCs/>
          <w:lang w:val="ru-RU"/>
        </w:rPr>
        <w:t>их</w:t>
      </w:r>
      <w:r>
        <w:rPr>
          <w:bCs/>
        </w:rPr>
        <w:t xml:space="preserve"> </w:t>
      </w:r>
      <w:proofErr w:type="spellStart"/>
      <w:r>
        <w:rPr>
          <w:bCs/>
        </w:rPr>
        <w:t>реквизит</w:t>
      </w:r>
      <w:r>
        <w:rPr>
          <w:bCs/>
          <w:lang w:val="ru-RU"/>
        </w:rPr>
        <w:t>ов</w:t>
      </w:r>
      <w:proofErr w:type="spellEnd"/>
      <w:r w:rsidRPr="00B35DA1">
        <w:rPr>
          <w:bCs/>
        </w:rPr>
        <w:t xml:space="preserve"> п</w:t>
      </w:r>
      <w:proofErr w:type="spellStart"/>
      <w:r>
        <w:rPr>
          <w:bCs/>
          <w:lang w:val="ru-RU"/>
        </w:rPr>
        <w:t>оставщика</w:t>
      </w:r>
      <w:proofErr w:type="spellEnd"/>
    </w:p>
    <w:tbl>
      <w:tblPr>
        <w:tblW w:w="9781" w:type="dxa"/>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3544"/>
        <w:gridCol w:w="6237"/>
      </w:tblGrid>
      <w:tr w:rsidR="00C705FB" w14:paraId="4ED1166C" w14:textId="77777777" w:rsidTr="00206E6D">
        <w:trPr>
          <w:cantSplit/>
          <w:trHeight w:val="400"/>
        </w:trPr>
        <w:tc>
          <w:tcPr>
            <w:tcW w:w="3544" w:type="dxa"/>
            <w:tcBorders>
              <w:top w:val="single" w:sz="12" w:space="0" w:color="auto"/>
            </w:tcBorders>
            <w:shd w:val="pct10" w:color="auto" w:fill="auto"/>
            <w:vAlign w:val="center"/>
          </w:tcPr>
          <w:p w14:paraId="4ED11669" w14:textId="77777777" w:rsidR="00C705FB" w:rsidRDefault="00C705FB" w:rsidP="00A86C0F">
            <w:pPr>
              <w:pStyle w:val="In-fill"/>
              <w:tabs>
                <w:tab w:val="right" w:pos="3024"/>
              </w:tabs>
              <w:spacing w:line="220" w:lineRule="exact"/>
              <w:rPr>
                <w:b/>
                <w:bCs/>
                <w:snapToGrid/>
              </w:rPr>
            </w:pPr>
            <w:bookmarkStart w:id="3" w:name="StartTyping"/>
            <w:bookmarkEnd w:id="3"/>
            <w:r w:rsidRPr="008467F6">
              <w:rPr>
                <w:b/>
                <w:bCs/>
                <w:snapToGrid/>
              </w:rPr>
              <w:t>Name of Organisation or Individual</w:t>
            </w:r>
          </w:p>
          <w:p w14:paraId="4ED1166A" w14:textId="77777777" w:rsidR="005D5117" w:rsidRPr="005D5117" w:rsidRDefault="005D5117" w:rsidP="005D5117">
            <w:pPr>
              <w:rPr>
                <w:lang w:eastAsia="en-US"/>
              </w:rPr>
            </w:pPr>
            <w:r>
              <w:rPr>
                <w:lang w:val="ru-RU" w:eastAsia="en-US"/>
              </w:rPr>
              <w:t>Получатель</w:t>
            </w:r>
            <w:r w:rsidRPr="00C463FE">
              <w:rPr>
                <w:lang w:eastAsia="en-US"/>
              </w:rPr>
              <w:t xml:space="preserve"> </w:t>
            </w:r>
            <w:r>
              <w:rPr>
                <w:lang w:val="ru-RU" w:eastAsia="en-US"/>
              </w:rPr>
              <w:t>платежа</w:t>
            </w:r>
          </w:p>
        </w:tc>
        <w:tc>
          <w:tcPr>
            <w:tcW w:w="6237" w:type="dxa"/>
            <w:tcBorders>
              <w:top w:val="single" w:sz="12" w:space="0" w:color="auto"/>
            </w:tcBorders>
            <w:shd w:val="clear" w:color="auto" w:fill="auto"/>
          </w:tcPr>
          <w:p w14:paraId="4ED1166B" w14:textId="62B777F0" w:rsidR="00C705FB" w:rsidRPr="0078405F" w:rsidRDefault="0078405F" w:rsidP="00A86C0F">
            <w:pPr>
              <w:pStyle w:val="In-fill"/>
              <w:widowControl w:val="0"/>
              <w:spacing w:line="220" w:lineRule="exact"/>
              <w:rPr>
                <w:snapToGrid/>
                <w:lang w:val="en-US"/>
              </w:rPr>
            </w:pPr>
            <w:proofErr w:type="spellStart"/>
            <w:r w:rsidRPr="0078405F">
              <w:rPr>
                <w:snapToGrid/>
                <w:lang w:val="ru-RU"/>
              </w:rPr>
              <w:t>Маджикова</w:t>
            </w:r>
            <w:proofErr w:type="spellEnd"/>
            <w:r w:rsidRPr="0078405F">
              <w:rPr>
                <w:snapToGrid/>
                <w:lang w:val="ru-RU"/>
              </w:rPr>
              <w:t xml:space="preserve"> </w:t>
            </w:r>
            <w:proofErr w:type="spellStart"/>
            <w:r w:rsidRPr="0078405F">
              <w:rPr>
                <w:snapToGrid/>
                <w:lang w:val="ru-RU"/>
              </w:rPr>
              <w:t>Санира</w:t>
            </w:r>
            <w:proofErr w:type="spellEnd"/>
            <w:r>
              <w:rPr>
                <w:snapToGrid/>
                <w:lang w:val="en-US"/>
              </w:rPr>
              <w:t xml:space="preserve"> </w:t>
            </w:r>
            <w:proofErr w:type="spellStart"/>
            <w:r w:rsidRPr="0078405F">
              <w:rPr>
                <w:snapToGrid/>
                <w:lang w:val="en-US"/>
              </w:rPr>
              <w:t>Жыргалбековна</w:t>
            </w:r>
            <w:proofErr w:type="spellEnd"/>
          </w:p>
        </w:tc>
      </w:tr>
      <w:tr w:rsidR="00C705FB" w14:paraId="4ED11670" w14:textId="77777777" w:rsidTr="00206E6D">
        <w:trPr>
          <w:cantSplit/>
          <w:trHeight w:val="400"/>
        </w:trPr>
        <w:tc>
          <w:tcPr>
            <w:tcW w:w="3544" w:type="dxa"/>
            <w:shd w:val="pct10" w:color="auto" w:fill="auto"/>
            <w:vAlign w:val="center"/>
          </w:tcPr>
          <w:p w14:paraId="4ED1166D" w14:textId="77777777" w:rsidR="00C705FB" w:rsidRDefault="00C705FB" w:rsidP="00A86C0F">
            <w:pPr>
              <w:pStyle w:val="In-fill"/>
              <w:tabs>
                <w:tab w:val="right" w:pos="3024"/>
              </w:tabs>
              <w:spacing w:line="220" w:lineRule="exact"/>
              <w:rPr>
                <w:b/>
                <w:bCs/>
                <w:snapToGrid/>
              </w:rPr>
            </w:pPr>
            <w:r w:rsidRPr="008467F6">
              <w:rPr>
                <w:b/>
                <w:bCs/>
                <w:snapToGrid/>
              </w:rPr>
              <w:t xml:space="preserve">Bank Name </w:t>
            </w:r>
          </w:p>
          <w:p w14:paraId="4ED1166E" w14:textId="77777777" w:rsidR="005D5117" w:rsidRPr="005D5117" w:rsidRDefault="005D5117" w:rsidP="005D5117">
            <w:pPr>
              <w:rPr>
                <w:lang w:eastAsia="en-US"/>
              </w:rPr>
            </w:pPr>
            <w:r>
              <w:rPr>
                <w:lang w:val="ru-RU" w:eastAsia="en-US"/>
              </w:rPr>
              <w:t>Наименование банка</w:t>
            </w:r>
          </w:p>
        </w:tc>
        <w:tc>
          <w:tcPr>
            <w:tcW w:w="6237" w:type="dxa"/>
            <w:shd w:val="clear" w:color="auto" w:fill="auto"/>
          </w:tcPr>
          <w:p w14:paraId="4ED1166F" w14:textId="121A01EE" w:rsidR="00C705FB" w:rsidRPr="00206E6D" w:rsidRDefault="00206E6D" w:rsidP="00A86C0F">
            <w:pPr>
              <w:pStyle w:val="In-fill"/>
              <w:widowControl w:val="0"/>
              <w:spacing w:line="220" w:lineRule="exact"/>
              <w:rPr>
                <w:snapToGrid/>
                <w:highlight w:val="yellow"/>
                <w:lang w:val="en-US"/>
              </w:rPr>
            </w:pPr>
            <w:proofErr w:type="spellStart"/>
            <w:r>
              <w:t>Demir</w:t>
            </w:r>
            <w:proofErr w:type="spellEnd"/>
            <w:r>
              <w:t xml:space="preserve"> Kyrgyz International Bank (Bishkek, Kyrgyzstan)</w:t>
            </w:r>
          </w:p>
        </w:tc>
      </w:tr>
      <w:tr w:rsidR="00C705FB" w:rsidRPr="0078405F" w14:paraId="4ED11674" w14:textId="77777777" w:rsidTr="00206E6D">
        <w:trPr>
          <w:cantSplit/>
          <w:trHeight w:val="400"/>
        </w:trPr>
        <w:tc>
          <w:tcPr>
            <w:tcW w:w="3544" w:type="dxa"/>
            <w:shd w:val="pct10" w:color="auto" w:fill="auto"/>
            <w:vAlign w:val="center"/>
          </w:tcPr>
          <w:p w14:paraId="4ED11671" w14:textId="77777777" w:rsidR="00C705FB" w:rsidRPr="00323F76" w:rsidRDefault="00C705FB" w:rsidP="00A86C0F">
            <w:pPr>
              <w:pStyle w:val="In-fill"/>
              <w:tabs>
                <w:tab w:val="right" w:pos="3024"/>
              </w:tabs>
              <w:spacing w:line="220" w:lineRule="exact"/>
              <w:rPr>
                <w:b/>
                <w:bCs/>
                <w:snapToGrid/>
                <w:lang w:val="ru-RU"/>
              </w:rPr>
            </w:pPr>
            <w:r w:rsidRPr="008467F6">
              <w:rPr>
                <w:b/>
                <w:bCs/>
                <w:snapToGrid/>
              </w:rPr>
              <w:t>Bank</w:t>
            </w:r>
            <w:r w:rsidRPr="00323F76">
              <w:rPr>
                <w:b/>
                <w:bCs/>
                <w:snapToGrid/>
                <w:lang w:val="ru-RU"/>
              </w:rPr>
              <w:t xml:space="preserve"> </w:t>
            </w:r>
            <w:r w:rsidRPr="008467F6">
              <w:rPr>
                <w:b/>
                <w:bCs/>
                <w:snapToGrid/>
              </w:rPr>
              <w:t>Branch</w:t>
            </w:r>
            <w:r w:rsidRPr="00323F76">
              <w:rPr>
                <w:b/>
                <w:bCs/>
                <w:snapToGrid/>
                <w:lang w:val="ru-RU"/>
              </w:rPr>
              <w:t xml:space="preserve"> </w:t>
            </w:r>
            <w:r w:rsidRPr="008467F6">
              <w:rPr>
                <w:b/>
                <w:bCs/>
                <w:snapToGrid/>
              </w:rPr>
              <w:t>Name</w:t>
            </w:r>
          </w:p>
          <w:p w14:paraId="4ED11672" w14:textId="77777777" w:rsidR="005D5117" w:rsidRPr="00323F76" w:rsidRDefault="005D5117" w:rsidP="005D5117">
            <w:pPr>
              <w:rPr>
                <w:lang w:val="ru-RU" w:eastAsia="en-US"/>
              </w:rPr>
            </w:pPr>
            <w:r>
              <w:rPr>
                <w:lang w:val="ru-RU" w:eastAsia="en-US"/>
              </w:rPr>
              <w:t>Наименование филиала</w:t>
            </w:r>
          </w:p>
        </w:tc>
        <w:tc>
          <w:tcPr>
            <w:tcW w:w="6237" w:type="dxa"/>
            <w:shd w:val="clear" w:color="auto" w:fill="auto"/>
          </w:tcPr>
          <w:p w14:paraId="4ED11673" w14:textId="3D23FE6D" w:rsidR="00C705FB" w:rsidRPr="0078405F" w:rsidRDefault="0078405F" w:rsidP="0078405F">
            <w:pPr>
              <w:shd w:val="clear" w:color="auto" w:fill="FFFFFF"/>
              <w:spacing w:before="100" w:beforeAutospacing="1" w:after="210" w:line="270" w:lineRule="atLeast"/>
              <w:outlineLvl w:val="4"/>
              <w:rPr>
                <w:bCs/>
                <w:caps/>
                <w:lang w:val="ru-RU" w:eastAsia="ru-RU"/>
              </w:rPr>
            </w:pPr>
            <w:r w:rsidRPr="0078405F">
              <w:rPr>
                <w:bCs/>
                <w:caps/>
                <w:lang w:val="ru-RU" w:eastAsia="ru-RU"/>
              </w:rPr>
              <w:t>ФИЛИАЛ «ДКИБ-ГЛАВНЫЙ»</w:t>
            </w:r>
          </w:p>
        </w:tc>
      </w:tr>
      <w:tr w:rsidR="00C705FB" w14:paraId="4ED11678" w14:textId="77777777" w:rsidTr="00206E6D">
        <w:trPr>
          <w:cantSplit/>
          <w:trHeight w:val="400"/>
        </w:trPr>
        <w:tc>
          <w:tcPr>
            <w:tcW w:w="3544" w:type="dxa"/>
            <w:shd w:val="pct10" w:color="auto" w:fill="auto"/>
            <w:vAlign w:val="center"/>
          </w:tcPr>
          <w:p w14:paraId="4ED11675" w14:textId="77777777" w:rsidR="00C705FB" w:rsidRDefault="00C705FB" w:rsidP="00A86C0F">
            <w:pPr>
              <w:pStyle w:val="In-fill"/>
              <w:tabs>
                <w:tab w:val="right" w:pos="3024"/>
              </w:tabs>
              <w:spacing w:line="220" w:lineRule="exact"/>
              <w:rPr>
                <w:b/>
                <w:bCs/>
                <w:snapToGrid/>
              </w:rPr>
            </w:pPr>
            <w:r w:rsidRPr="008467F6">
              <w:rPr>
                <w:b/>
                <w:bCs/>
                <w:snapToGrid/>
              </w:rPr>
              <w:t>Bank Address</w:t>
            </w:r>
          </w:p>
          <w:p w14:paraId="4ED11676" w14:textId="77777777" w:rsidR="005D5117" w:rsidRPr="005D5117" w:rsidRDefault="005D5117" w:rsidP="005D5117">
            <w:pPr>
              <w:rPr>
                <w:lang w:eastAsia="en-US"/>
              </w:rPr>
            </w:pPr>
            <w:r>
              <w:rPr>
                <w:lang w:val="ru-RU" w:eastAsia="en-US"/>
              </w:rPr>
              <w:t>Адрес банка</w:t>
            </w:r>
          </w:p>
        </w:tc>
        <w:tc>
          <w:tcPr>
            <w:tcW w:w="6237" w:type="dxa"/>
            <w:shd w:val="clear" w:color="auto" w:fill="auto"/>
          </w:tcPr>
          <w:p w14:paraId="4ED11677" w14:textId="75A5672C" w:rsidR="00C705FB" w:rsidRPr="0078405F" w:rsidRDefault="00206E6D" w:rsidP="00A86C0F">
            <w:pPr>
              <w:pStyle w:val="In-fill"/>
              <w:widowControl w:val="0"/>
              <w:spacing w:line="220" w:lineRule="exact"/>
              <w:rPr>
                <w:snapToGrid/>
                <w:highlight w:val="yellow"/>
              </w:rPr>
            </w:pPr>
            <w:r>
              <w:t xml:space="preserve">245, Chui Ave., Bishkek, Kyrgyzstan / </w:t>
            </w:r>
            <w:proofErr w:type="spellStart"/>
            <w:r>
              <w:t>Кыргызстан</w:t>
            </w:r>
            <w:proofErr w:type="spellEnd"/>
            <w:r>
              <w:t xml:space="preserve">, г. </w:t>
            </w:r>
            <w:proofErr w:type="spellStart"/>
            <w:r>
              <w:t>Бишкек</w:t>
            </w:r>
            <w:proofErr w:type="spellEnd"/>
            <w:r>
              <w:t xml:space="preserve">, </w:t>
            </w:r>
            <w:proofErr w:type="spellStart"/>
            <w:r>
              <w:t>пр</w:t>
            </w:r>
            <w:proofErr w:type="spellEnd"/>
            <w:r>
              <w:t xml:space="preserve">. </w:t>
            </w:r>
            <w:proofErr w:type="spellStart"/>
            <w:r>
              <w:t>Чуй</w:t>
            </w:r>
            <w:proofErr w:type="spellEnd"/>
            <w:r>
              <w:t xml:space="preserve"> 245</w:t>
            </w:r>
          </w:p>
        </w:tc>
      </w:tr>
      <w:tr w:rsidR="00C705FB" w14:paraId="4ED1167C" w14:textId="77777777" w:rsidTr="00206E6D">
        <w:trPr>
          <w:cantSplit/>
          <w:trHeight w:val="400"/>
        </w:trPr>
        <w:tc>
          <w:tcPr>
            <w:tcW w:w="3544" w:type="dxa"/>
            <w:shd w:val="pct10" w:color="auto" w:fill="auto"/>
            <w:vAlign w:val="center"/>
          </w:tcPr>
          <w:p w14:paraId="4ED11679" w14:textId="77777777" w:rsidR="00C705FB" w:rsidRDefault="00C705FB" w:rsidP="00A86C0F">
            <w:pPr>
              <w:pStyle w:val="In-fill"/>
              <w:tabs>
                <w:tab w:val="right" w:pos="3024"/>
              </w:tabs>
              <w:spacing w:line="220" w:lineRule="exact"/>
              <w:rPr>
                <w:b/>
                <w:bCs/>
                <w:snapToGrid/>
              </w:rPr>
            </w:pPr>
            <w:r w:rsidRPr="008467F6">
              <w:rPr>
                <w:b/>
                <w:bCs/>
                <w:snapToGrid/>
              </w:rPr>
              <w:t>Bank Postcode</w:t>
            </w:r>
          </w:p>
          <w:p w14:paraId="4ED1167A" w14:textId="77777777" w:rsidR="005D5117" w:rsidRPr="005D5117" w:rsidRDefault="005D5117" w:rsidP="005D5117">
            <w:pPr>
              <w:rPr>
                <w:lang w:eastAsia="en-US"/>
              </w:rPr>
            </w:pPr>
            <w:r>
              <w:rPr>
                <w:lang w:val="ru-RU" w:eastAsia="en-US"/>
              </w:rPr>
              <w:t>Индекс</w:t>
            </w:r>
          </w:p>
        </w:tc>
        <w:tc>
          <w:tcPr>
            <w:tcW w:w="6237" w:type="dxa"/>
            <w:shd w:val="clear" w:color="auto" w:fill="auto"/>
          </w:tcPr>
          <w:p w14:paraId="4ED1167B" w14:textId="0F59B804" w:rsidR="00C705FB" w:rsidRPr="0078405F" w:rsidRDefault="0078405F" w:rsidP="00A86C0F">
            <w:pPr>
              <w:pStyle w:val="In-fill"/>
              <w:widowControl w:val="0"/>
              <w:spacing w:line="220" w:lineRule="exact"/>
              <w:rPr>
                <w:snapToGrid/>
                <w:highlight w:val="yellow"/>
                <w:lang w:val="en-US"/>
              </w:rPr>
            </w:pPr>
            <w:r w:rsidRPr="0078405F">
              <w:rPr>
                <w:snapToGrid/>
                <w:lang w:val="ru-RU"/>
              </w:rPr>
              <w:t>72000</w:t>
            </w:r>
            <w:r>
              <w:rPr>
                <w:snapToGrid/>
                <w:lang w:val="en-US"/>
              </w:rPr>
              <w:t>0</w:t>
            </w:r>
          </w:p>
        </w:tc>
      </w:tr>
      <w:tr w:rsidR="0078405F" w:rsidRPr="0078405F" w14:paraId="4ED11680" w14:textId="77777777" w:rsidTr="00206E6D">
        <w:trPr>
          <w:cantSplit/>
          <w:trHeight w:val="400"/>
        </w:trPr>
        <w:tc>
          <w:tcPr>
            <w:tcW w:w="3544" w:type="dxa"/>
            <w:shd w:val="pct10" w:color="auto" w:fill="auto"/>
            <w:vAlign w:val="center"/>
          </w:tcPr>
          <w:p w14:paraId="4ED1167D" w14:textId="77777777" w:rsidR="0078405F" w:rsidRPr="00323F76" w:rsidRDefault="0078405F" w:rsidP="0078405F">
            <w:pPr>
              <w:pStyle w:val="In-fill"/>
              <w:tabs>
                <w:tab w:val="right" w:pos="3024"/>
              </w:tabs>
              <w:spacing w:line="220" w:lineRule="exact"/>
              <w:rPr>
                <w:b/>
                <w:bCs/>
                <w:snapToGrid/>
                <w:lang w:val="ru-RU"/>
              </w:rPr>
            </w:pPr>
            <w:r w:rsidRPr="008467F6">
              <w:rPr>
                <w:b/>
                <w:bCs/>
                <w:snapToGrid/>
              </w:rPr>
              <w:t>Accountholder</w:t>
            </w:r>
            <w:r w:rsidRPr="00323F76">
              <w:rPr>
                <w:b/>
                <w:bCs/>
                <w:snapToGrid/>
                <w:lang w:val="ru-RU"/>
              </w:rPr>
              <w:t xml:space="preserve"> </w:t>
            </w:r>
            <w:r w:rsidRPr="008467F6">
              <w:rPr>
                <w:b/>
                <w:bCs/>
                <w:snapToGrid/>
              </w:rPr>
              <w:t>Name</w:t>
            </w:r>
          </w:p>
          <w:p w14:paraId="4ED1167E" w14:textId="77777777" w:rsidR="0078405F" w:rsidRPr="00323F76" w:rsidRDefault="0078405F" w:rsidP="0078405F">
            <w:pPr>
              <w:rPr>
                <w:lang w:val="ru-RU" w:eastAsia="en-US"/>
              </w:rPr>
            </w:pPr>
            <w:r w:rsidRPr="00B35DA1">
              <w:rPr>
                <w:lang w:val="ru-RU" w:eastAsia="en-US"/>
              </w:rPr>
              <w:t>Имя владельца банковского счета</w:t>
            </w:r>
          </w:p>
        </w:tc>
        <w:tc>
          <w:tcPr>
            <w:tcW w:w="6237" w:type="dxa"/>
            <w:shd w:val="clear" w:color="auto" w:fill="auto"/>
          </w:tcPr>
          <w:p w14:paraId="4ED1167F" w14:textId="21CCA75B" w:rsidR="0078405F" w:rsidRPr="0078405F" w:rsidRDefault="0078405F" w:rsidP="0078405F">
            <w:pPr>
              <w:pStyle w:val="In-fill"/>
              <w:widowControl w:val="0"/>
              <w:spacing w:line="220" w:lineRule="exact"/>
              <w:rPr>
                <w:snapToGrid/>
                <w:highlight w:val="yellow"/>
                <w:lang w:val="ru-RU"/>
              </w:rPr>
            </w:pPr>
            <w:proofErr w:type="spellStart"/>
            <w:r w:rsidRPr="0078405F">
              <w:rPr>
                <w:snapToGrid/>
                <w:lang w:val="ru-RU"/>
              </w:rPr>
              <w:t>Маджикова</w:t>
            </w:r>
            <w:proofErr w:type="spellEnd"/>
            <w:r w:rsidRPr="0078405F">
              <w:rPr>
                <w:snapToGrid/>
                <w:lang w:val="ru-RU"/>
              </w:rPr>
              <w:t xml:space="preserve"> </w:t>
            </w:r>
            <w:proofErr w:type="spellStart"/>
            <w:r w:rsidRPr="0078405F">
              <w:rPr>
                <w:snapToGrid/>
                <w:lang w:val="ru-RU"/>
              </w:rPr>
              <w:t>Санира</w:t>
            </w:r>
            <w:proofErr w:type="spellEnd"/>
            <w:r>
              <w:rPr>
                <w:snapToGrid/>
                <w:lang w:val="en-US"/>
              </w:rPr>
              <w:t xml:space="preserve"> </w:t>
            </w:r>
            <w:proofErr w:type="spellStart"/>
            <w:r w:rsidRPr="0078405F">
              <w:rPr>
                <w:snapToGrid/>
                <w:lang w:val="en-US"/>
              </w:rPr>
              <w:t>Жыргалбековна</w:t>
            </w:r>
            <w:proofErr w:type="spellEnd"/>
          </w:p>
        </w:tc>
      </w:tr>
      <w:tr w:rsidR="0078405F" w:rsidRPr="0078405F" w14:paraId="4ED11685" w14:textId="77777777" w:rsidTr="00206E6D">
        <w:trPr>
          <w:cantSplit/>
          <w:trHeight w:val="400"/>
        </w:trPr>
        <w:tc>
          <w:tcPr>
            <w:tcW w:w="3544" w:type="dxa"/>
            <w:shd w:val="pct10" w:color="auto" w:fill="auto"/>
            <w:vAlign w:val="center"/>
          </w:tcPr>
          <w:p w14:paraId="4ED11681" w14:textId="77777777" w:rsidR="0078405F" w:rsidRPr="00A95E30" w:rsidRDefault="0078405F" w:rsidP="0078405F">
            <w:pPr>
              <w:pStyle w:val="In-fill"/>
              <w:tabs>
                <w:tab w:val="right" w:pos="3024"/>
              </w:tabs>
              <w:spacing w:line="220" w:lineRule="exact"/>
              <w:rPr>
                <w:b/>
                <w:bCs/>
                <w:snapToGrid/>
                <w:lang w:val="ru-RU"/>
              </w:rPr>
            </w:pPr>
            <w:r w:rsidRPr="008467F6">
              <w:rPr>
                <w:b/>
                <w:bCs/>
                <w:snapToGrid/>
              </w:rPr>
              <w:t>Account</w:t>
            </w:r>
            <w:r w:rsidRPr="00A95E30">
              <w:rPr>
                <w:b/>
                <w:bCs/>
                <w:snapToGrid/>
                <w:lang w:val="ru-RU"/>
              </w:rPr>
              <w:t xml:space="preserve"> </w:t>
            </w:r>
            <w:r w:rsidRPr="008467F6">
              <w:rPr>
                <w:b/>
                <w:bCs/>
                <w:snapToGrid/>
              </w:rPr>
              <w:t>Number</w:t>
            </w:r>
          </w:p>
          <w:p w14:paraId="4ED11682" w14:textId="77777777" w:rsidR="0078405F" w:rsidRPr="00003400" w:rsidRDefault="0078405F" w:rsidP="0078405F">
            <w:pPr>
              <w:rPr>
                <w:lang w:val="ru-RU" w:eastAsia="en-US"/>
              </w:rPr>
            </w:pPr>
            <w:r>
              <w:rPr>
                <w:lang w:val="ru-RU" w:eastAsia="en-US"/>
              </w:rPr>
              <w:t>Номер счета</w:t>
            </w:r>
            <w:r w:rsidRPr="00A95E30">
              <w:rPr>
                <w:lang w:val="ru-RU" w:eastAsia="en-US"/>
              </w:rPr>
              <w:t xml:space="preserve"> </w:t>
            </w:r>
          </w:p>
          <w:p w14:paraId="4ED11683" w14:textId="77777777" w:rsidR="0078405F" w:rsidRPr="00A95E30" w:rsidRDefault="0078405F" w:rsidP="0078405F">
            <w:pPr>
              <w:rPr>
                <w:lang w:val="ru-RU" w:eastAsia="en-US"/>
              </w:rPr>
            </w:pPr>
            <w:r w:rsidRPr="00A95E30">
              <w:rPr>
                <w:lang w:val="ru-RU" w:eastAsia="en-US"/>
              </w:rPr>
              <w:t>Указать первые 12 цифр расчетного счета (</w:t>
            </w:r>
            <w:r>
              <w:rPr>
                <w:lang w:val="ru-RU" w:eastAsia="en-US"/>
              </w:rPr>
              <w:t xml:space="preserve">только для </w:t>
            </w:r>
            <w:proofErr w:type="gramStart"/>
            <w:r>
              <w:rPr>
                <w:lang w:val="ru-RU" w:eastAsia="en-US"/>
              </w:rPr>
              <w:t>КЗ</w:t>
            </w:r>
            <w:proofErr w:type="gramEnd"/>
            <w:r w:rsidRPr="00A95E30">
              <w:rPr>
                <w:lang w:val="ru-RU" w:eastAsia="en-US"/>
              </w:rPr>
              <w:t>)</w:t>
            </w:r>
          </w:p>
        </w:tc>
        <w:tc>
          <w:tcPr>
            <w:tcW w:w="6237" w:type="dxa"/>
            <w:shd w:val="clear" w:color="auto" w:fill="auto"/>
          </w:tcPr>
          <w:p w14:paraId="4ED11684" w14:textId="122B5091" w:rsidR="0078405F" w:rsidRPr="00A95E30" w:rsidRDefault="0078405F" w:rsidP="0078405F">
            <w:pPr>
              <w:pStyle w:val="In-fill"/>
              <w:widowControl w:val="0"/>
              <w:spacing w:line="220" w:lineRule="exact"/>
              <w:rPr>
                <w:snapToGrid/>
                <w:highlight w:val="yellow"/>
                <w:lang w:val="ru-RU"/>
              </w:rPr>
            </w:pPr>
            <w:r w:rsidRPr="0078405F">
              <w:rPr>
                <w:snapToGrid/>
                <w:lang w:val="ru-RU"/>
              </w:rPr>
              <w:t>1180000078307502</w:t>
            </w:r>
          </w:p>
        </w:tc>
      </w:tr>
      <w:tr w:rsidR="0078405F" w14:paraId="4ED11688" w14:textId="77777777" w:rsidTr="00206E6D">
        <w:trPr>
          <w:cantSplit/>
          <w:trHeight w:val="566"/>
        </w:trPr>
        <w:tc>
          <w:tcPr>
            <w:tcW w:w="3544" w:type="dxa"/>
            <w:shd w:val="pct10" w:color="auto" w:fill="auto"/>
            <w:vAlign w:val="center"/>
          </w:tcPr>
          <w:p w14:paraId="4ED11686" w14:textId="77777777" w:rsidR="0078405F" w:rsidRPr="00044DD7" w:rsidRDefault="0078405F" w:rsidP="0078405F">
            <w:pPr>
              <w:pStyle w:val="In-fill"/>
              <w:tabs>
                <w:tab w:val="right" w:pos="3024"/>
              </w:tabs>
              <w:spacing w:line="240" w:lineRule="exact"/>
              <w:rPr>
                <w:b/>
                <w:bCs/>
                <w:snapToGrid/>
              </w:rPr>
            </w:pPr>
            <w:r w:rsidRPr="008467F6">
              <w:rPr>
                <w:b/>
                <w:snapToGrid/>
              </w:rPr>
              <w:t>Bank Branch Code/Sort Code/Bank key</w:t>
            </w:r>
            <w:r>
              <w:rPr>
                <w:b/>
                <w:snapToGrid/>
              </w:rPr>
              <w:t>/Bank number</w:t>
            </w:r>
          </w:p>
        </w:tc>
        <w:tc>
          <w:tcPr>
            <w:tcW w:w="6237" w:type="dxa"/>
            <w:shd w:val="clear" w:color="auto" w:fill="auto"/>
          </w:tcPr>
          <w:p w14:paraId="4ED11687" w14:textId="520A7377" w:rsidR="0078405F" w:rsidRPr="00003400" w:rsidRDefault="001A3B25" w:rsidP="0078405F">
            <w:pPr>
              <w:rPr>
                <w:highlight w:val="yellow"/>
                <w:lang w:eastAsia="en-US"/>
              </w:rPr>
            </w:pPr>
            <w:r w:rsidRPr="001A3B25">
              <w:rPr>
                <w:lang w:eastAsia="en-US"/>
              </w:rPr>
              <w:t>БИК 118005</w:t>
            </w:r>
          </w:p>
        </w:tc>
      </w:tr>
      <w:tr w:rsidR="0078405F" w14:paraId="4ED1168C" w14:textId="77777777" w:rsidTr="00206E6D">
        <w:trPr>
          <w:cantSplit/>
          <w:trHeight w:val="400"/>
        </w:trPr>
        <w:tc>
          <w:tcPr>
            <w:tcW w:w="3544" w:type="dxa"/>
            <w:shd w:val="pct10" w:color="auto" w:fill="auto"/>
            <w:vAlign w:val="center"/>
          </w:tcPr>
          <w:p w14:paraId="4ED11689" w14:textId="77777777" w:rsidR="0078405F" w:rsidRDefault="0078405F" w:rsidP="0078405F">
            <w:pPr>
              <w:pStyle w:val="In-fill"/>
              <w:tabs>
                <w:tab w:val="right" w:pos="3024"/>
              </w:tabs>
              <w:spacing w:line="220" w:lineRule="exact"/>
              <w:rPr>
                <w:b/>
                <w:bCs/>
                <w:snapToGrid/>
              </w:rPr>
            </w:pPr>
            <w:r w:rsidRPr="008467F6">
              <w:rPr>
                <w:b/>
                <w:bCs/>
                <w:snapToGrid/>
              </w:rPr>
              <w:t>Currency</w:t>
            </w:r>
            <w:r>
              <w:rPr>
                <w:b/>
                <w:bCs/>
                <w:snapToGrid/>
              </w:rPr>
              <w:t xml:space="preserve"> accepted by the account</w:t>
            </w:r>
          </w:p>
          <w:p w14:paraId="4ED1168A" w14:textId="77777777" w:rsidR="0078405F" w:rsidRPr="005D5117" w:rsidRDefault="0078405F" w:rsidP="0078405F">
            <w:pPr>
              <w:rPr>
                <w:lang w:eastAsia="en-US"/>
              </w:rPr>
            </w:pPr>
            <w:r>
              <w:rPr>
                <w:lang w:val="ru-RU" w:eastAsia="en-US"/>
              </w:rPr>
              <w:t>Валюта</w:t>
            </w:r>
            <w:r w:rsidRPr="00323F76">
              <w:rPr>
                <w:lang w:eastAsia="en-US"/>
              </w:rPr>
              <w:t xml:space="preserve"> </w:t>
            </w:r>
            <w:r>
              <w:rPr>
                <w:lang w:val="ru-RU" w:eastAsia="en-US"/>
              </w:rPr>
              <w:t>счета</w:t>
            </w:r>
          </w:p>
        </w:tc>
        <w:tc>
          <w:tcPr>
            <w:tcW w:w="6237" w:type="dxa"/>
            <w:shd w:val="clear" w:color="auto" w:fill="auto"/>
          </w:tcPr>
          <w:p w14:paraId="0AC8B732" w14:textId="77777777" w:rsidR="0078405F" w:rsidRPr="00206E6D" w:rsidRDefault="0078405F" w:rsidP="0078405F">
            <w:pPr>
              <w:pStyle w:val="In-fill"/>
              <w:widowControl w:val="0"/>
              <w:spacing w:line="220" w:lineRule="exact"/>
              <w:rPr>
                <w:b/>
                <w:snapToGrid/>
                <w:lang w:val="en-US"/>
              </w:rPr>
            </w:pPr>
            <w:r w:rsidRPr="00206E6D">
              <w:rPr>
                <w:b/>
                <w:snapToGrid/>
                <w:lang w:val="en-US"/>
              </w:rPr>
              <w:t>USD</w:t>
            </w:r>
          </w:p>
          <w:p w14:paraId="5F4DF378" w14:textId="77777777" w:rsidR="00206E6D" w:rsidRDefault="00206E6D" w:rsidP="00206E6D">
            <w:pPr>
              <w:rPr>
                <w:lang w:val="en-US" w:eastAsia="en-US"/>
              </w:rPr>
            </w:pPr>
            <w:bookmarkStart w:id="4" w:name="_GoBack"/>
            <w:bookmarkEnd w:id="4"/>
          </w:p>
          <w:p w14:paraId="4C822C2B" w14:textId="58BE9D5D" w:rsidR="00206E6D" w:rsidRDefault="00206E6D" w:rsidP="00206E6D">
            <w:pPr>
              <w:rPr>
                <w:lang w:val="en-US"/>
              </w:rPr>
            </w:pPr>
            <w:r>
              <w:t>CORRESPONDENT</w:t>
            </w:r>
            <w:r w:rsidRPr="00206E6D">
              <w:rPr>
                <w:lang w:val="ru-RU"/>
              </w:rPr>
              <w:t xml:space="preserve"> </w:t>
            </w:r>
            <w:r>
              <w:t>BANK</w:t>
            </w:r>
            <w:r w:rsidRPr="00206E6D">
              <w:rPr>
                <w:lang w:val="ru-RU"/>
              </w:rPr>
              <w:t xml:space="preserve"> </w:t>
            </w:r>
            <w:r>
              <w:t>FOR</w:t>
            </w:r>
            <w:r w:rsidRPr="00206E6D">
              <w:rPr>
                <w:lang w:val="ru-RU"/>
              </w:rPr>
              <w:t xml:space="preserve"> </w:t>
            </w:r>
            <w:r>
              <w:t>USD</w:t>
            </w:r>
            <w:r w:rsidRPr="00206E6D">
              <w:rPr>
                <w:lang w:val="ru-RU"/>
              </w:rPr>
              <w:t xml:space="preserve"> </w:t>
            </w:r>
            <w:r>
              <w:t>TRANSFERS</w:t>
            </w:r>
            <w:r w:rsidRPr="00206E6D">
              <w:rPr>
                <w:lang w:val="ru-RU"/>
              </w:rPr>
              <w:t xml:space="preserve"> / БАНК КОРРЕСПОНДЕНТ ДЛЯ ПЕРЕВОДОВ В ДОЛЛАРАХ США</w:t>
            </w:r>
          </w:p>
          <w:p w14:paraId="23A7CFC7" w14:textId="77777777" w:rsidR="00206E6D" w:rsidRPr="00206E6D" w:rsidRDefault="00206E6D" w:rsidP="00206E6D">
            <w:pPr>
              <w:rPr>
                <w:lang w:val="en-US" w:eastAsia="en-US"/>
              </w:rPr>
            </w:pPr>
          </w:p>
          <w:p w14:paraId="77DADAB5" w14:textId="77777777" w:rsidR="00206E6D" w:rsidRDefault="00206E6D" w:rsidP="00206E6D">
            <w:r>
              <w:t xml:space="preserve">TRANSKAPITALBANK (Moscow, Russia) </w:t>
            </w:r>
          </w:p>
          <w:p w14:paraId="630100D2" w14:textId="77777777" w:rsidR="00206E6D" w:rsidRDefault="00206E6D" w:rsidP="00206E6D">
            <w:r>
              <w:t xml:space="preserve">SWIFT BIC: TJSCRUMM </w:t>
            </w:r>
          </w:p>
          <w:p w14:paraId="418D7118" w14:textId="388961A4" w:rsidR="00206E6D" w:rsidRDefault="00206E6D" w:rsidP="00206E6D">
            <w:r>
              <w:t xml:space="preserve">Address: 27/35, </w:t>
            </w:r>
            <w:proofErr w:type="spellStart"/>
            <w:r>
              <w:t>Vorontsovskaya</w:t>
            </w:r>
            <w:proofErr w:type="spellEnd"/>
            <w:r>
              <w:t xml:space="preserve"> Street, Moscow, 109147, Russia </w:t>
            </w:r>
          </w:p>
          <w:p w14:paraId="163FEE94" w14:textId="77777777" w:rsidR="00206E6D" w:rsidRDefault="00206E6D" w:rsidP="00206E6D">
            <w:r>
              <w:t xml:space="preserve">Correspondent account of </w:t>
            </w:r>
            <w:proofErr w:type="spellStart"/>
            <w:r>
              <w:t>Demir</w:t>
            </w:r>
            <w:proofErr w:type="spellEnd"/>
            <w:r>
              <w:t xml:space="preserve"> Bank: 30111840100000000107 Intermediary bank: CITIBANK, New York </w:t>
            </w:r>
          </w:p>
          <w:p w14:paraId="4ED1168B" w14:textId="2DB06435" w:rsidR="00206E6D" w:rsidRPr="00206E6D" w:rsidRDefault="00206E6D" w:rsidP="00206E6D">
            <w:pPr>
              <w:rPr>
                <w:highlight w:val="yellow"/>
                <w:lang w:val="en-US" w:eastAsia="en-US"/>
              </w:rPr>
            </w:pPr>
            <w:r>
              <w:t>SWIFT BIC: CITIUS33. Account #: 36313578</w:t>
            </w:r>
          </w:p>
        </w:tc>
      </w:tr>
      <w:tr w:rsidR="0078405F" w14:paraId="4ED11690" w14:textId="77777777" w:rsidTr="00206E6D">
        <w:trPr>
          <w:cantSplit/>
          <w:trHeight w:val="400"/>
        </w:trPr>
        <w:tc>
          <w:tcPr>
            <w:tcW w:w="3544" w:type="dxa"/>
            <w:shd w:val="pct10" w:color="auto" w:fill="auto"/>
            <w:vAlign w:val="center"/>
          </w:tcPr>
          <w:p w14:paraId="4ED1168D" w14:textId="77777777" w:rsidR="0078405F" w:rsidRDefault="0078405F" w:rsidP="0078405F">
            <w:pPr>
              <w:pStyle w:val="In-fill"/>
              <w:tabs>
                <w:tab w:val="right" w:pos="3024"/>
              </w:tabs>
              <w:spacing w:line="220" w:lineRule="exact"/>
              <w:rPr>
                <w:b/>
                <w:bCs/>
                <w:snapToGrid/>
                <w:lang w:val="ru-RU"/>
              </w:rPr>
            </w:pPr>
            <w:r>
              <w:rPr>
                <w:b/>
                <w:bCs/>
                <w:snapToGrid/>
              </w:rPr>
              <w:t xml:space="preserve">IIN </w:t>
            </w:r>
          </w:p>
          <w:p w14:paraId="4ED1168E" w14:textId="73B5E990" w:rsidR="0078405F" w:rsidRPr="00003400" w:rsidRDefault="0078405F" w:rsidP="0078405F">
            <w:pPr>
              <w:rPr>
                <w:lang w:val="ru-RU" w:eastAsia="en-US"/>
              </w:rPr>
            </w:pPr>
            <w:r>
              <w:rPr>
                <w:lang w:val="ru-RU" w:eastAsia="en-US"/>
              </w:rPr>
              <w:t>ИИН</w:t>
            </w:r>
            <w:r>
              <w:rPr>
                <w:lang w:val="en-US" w:eastAsia="en-US"/>
              </w:rPr>
              <w:t xml:space="preserve"> </w:t>
            </w:r>
          </w:p>
        </w:tc>
        <w:tc>
          <w:tcPr>
            <w:tcW w:w="6237" w:type="dxa"/>
            <w:shd w:val="clear" w:color="auto" w:fill="auto"/>
          </w:tcPr>
          <w:p w14:paraId="4ED1168F" w14:textId="0903A63B" w:rsidR="0078405F" w:rsidRPr="0078405F" w:rsidRDefault="001A3B25" w:rsidP="0078405F">
            <w:pPr>
              <w:pStyle w:val="In-fill"/>
              <w:widowControl w:val="0"/>
              <w:spacing w:line="220" w:lineRule="exact"/>
              <w:rPr>
                <w:snapToGrid/>
                <w:highlight w:val="yellow"/>
                <w:lang w:val="en-US"/>
              </w:rPr>
            </w:pPr>
            <w:r w:rsidRPr="001A3B25">
              <w:rPr>
                <w:snapToGrid/>
                <w:lang w:val="en-US"/>
              </w:rPr>
              <w:t>41112200810124</w:t>
            </w:r>
          </w:p>
        </w:tc>
      </w:tr>
      <w:tr w:rsidR="0078405F" w:rsidRPr="0078405F" w14:paraId="4ED11696" w14:textId="77777777" w:rsidTr="00206E6D">
        <w:trPr>
          <w:cantSplit/>
          <w:trHeight w:val="400"/>
        </w:trPr>
        <w:tc>
          <w:tcPr>
            <w:tcW w:w="3544" w:type="dxa"/>
            <w:tcBorders>
              <w:bottom w:val="single" w:sz="12" w:space="0" w:color="auto"/>
            </w:tcBorders>
            <w:shd w:val="pct10" w:color="auto" w:fill="auto"/>
            <w:vAlign w:val="center"/>
          </w:tcPr>
          <w:p w14:paraId="4ED11691" w14:textId="77777777" w:rsidR="0078405F" w:rsidRPr="008467F6" w:rsidRDefault="0078405F" w:rsidP="0078405F">
            <w:pPr>
              <w:pStyle w:val="In-fill"/>
              <w:tabs>
                <w:tab w:val="right" w:pos="3024"/>
              </w:tabs>
              <w:spacing w:line="220" w:lineRule="exact"/>
              <w:rPr>
                <w:b/>
                <w:bCs/>
                <w:snapToGrid/>
              </w:rPr>
            </w:pPr>
            <w:r w:rsidRPr="008467F6">
              <w:rPr>
                <w:b/>
                <w:bCs/>
                <w:snapToGrid/>
              </w:rPr>
              <w:t xml:space="preserve">Account IBAN </w:t>
            </w:r>
            <w:r>
              <w:rPr>
                <w:b/>
                <w:bCs/>
                <w:snapToGrid/>
              </w:rPr>
              <w:t>or Swift code</w:t>
            </w:r>
          </w:p>
          <w:p w14:paraId="4ED11692" w14:textId="77777777" w:rsidR="0078405F" w:rsidRDefault="0078405F" w:rsidP="0078405F">
            <w:pPr>
              <w:rPr>
                <w:i/>
                <w:lang w:eastAsia="en-US"/>
              </w:rPr>
            </w:pPr>
            <w:r w:rsidRPr="0001748E">
              <w:rPr>
                <w:i/>
                <w:lang w:eastAsia="en-US"/>
              </w:rPr>
              <w:t>If applicable</w:t>
            </w:r>
          </w:p>
          <w:p w14:paraId="4ED11693" w14:textId="77777777" w:rsidR="0078405F" w:rsidRDefault="0078405F" w:rsidP="0078405F">
            <w:pPr>
              <w:rPr>
                <w:i/>
                <w:lang w:val="ru-RU" w:eastAsia="en-US"/>
              </w:rPr>
            </w:pPr>
            <w:r>
              <w:rPr>
                <w:i/>
                <w:lang w:val="ru-RU" w:eastAsia="en-US"/>
              </w:rPr>
              <w:t>Расчетный</w:t>
            </w:r>
            <w:r w:rsidRPr="005D5117">
              <w:rPr>
                <w:i/>
                <w:lang w:val="ru-RU" w:eastAsia="en-US"/>
              </w:rPr>
              <w:t xml:space="preserve"> </w:t>
            </w:r>
            <w:r>
              <w:rPr>
                <w:i/>
                <w:lang w:val="ru-RU" w:eastAsia="en-US"/>
              </w:rPr>
              <w:t>счет</w:t>
            </w:r>
            <w:r w:rsidRPr="005D5117">
              <w:rPr>
                <w:i/>
                <w:lang w:val="ru-RU" w:eastAsia="en-US"/>
              </w:rPr>
              <w:t xml:space="preserve"> </w:t>
            </w:r>
            <w:r>
              <w:rPr>
                <w:i/>
                <w:lang w:val="ru-RU" w:eastAsia="en-US"/>
              </w:rPr>
              <w:t>банка</w:t>
            </w:r>
          </w:p>
          <w:p w14:paraId="4ED11694" w14:textId="77777777" w:rsidR="0078405F" w:rsidRPr="005D5117" w:rsidRDefault="0078405F" w:rsidP="0078405F">
            <w:pPr>
              <w:rPr>
                <w:i/>
                <w:lang w:val="ru-RU" w:eastAsia="en-US"/>
              </w:rPr>
            </w:pPr>
            <w:r w:rsidRPr="005D5117">
              <w:rPr>
                <w:i/>
                <w:lang w:val="ru-RU" w:eastAsia="en-US"/>
              </w:rPr>
              <w:t>(</w:t>
            </w:r>
            <w:r>
              <w:rPr>
                <w:i/>
                <w:lang w:val="ru-RU" w:eastAsia="en-US"/>
              </w:rPr>
              <w:t>если применимо</w:t>
            </w:r>
            <w:r w:rsidRPr="005D5117">
              <w:rPr>
                <w:i/>
                <w:lang w:val="ru-RU" w:eastAsia="en-US"/>
              </w:rPr>
              <w:t>)</w:t>
            </w:r>
          </w:p>
        </w:tc>
        <w:tc>
          <w:tcPr>
            <w:tcW w:w="6237" w:type="dxa"/>
            <w:tcBorders>
              <w:bottom w:val="single" w:sz="12" w:space="0" w:color="auto"/>
            </w:tcBorders>
            <w:shd w:val="clear" w:color="auto" w:fill="auto"/>
            <w:vAlign w:val="center"/>
          </w:tcPr>
          <w:p w14:paraId="4ED11695" w14:textId="71A6B29A" w:rsidR="0078405F" w:rsidRPr="00A95E30" w:rsidRDefault="001A3B25" w:rsidP="0078405F">
            <w:pPr>
              <w:pStyle w:val="In-fill"/>
              <w:widowControl w:val="0"/>
              <w:spacing w:line="220" w:lineRule="exact"/>
              <w:rPr>
                <w:lang w:val="ru-RU"/>
              </w:rPr>
            </w:pPr>
            <w:r>
              <w:rPr>
                <w:lang w:val="ru-RU"/>
              </w:rPr>
              <w:t>DEMIKG22</w:t>
            </w:r>
          </w:p>
        </w:tc>
      </w:tr>
      <w:tr w:rsidR="0078405F" w14:paraId="4ED11699" w14:textId="77777777" w:rsidTr="00206E6D">
        <w:trPr>
          <w:cantSplit/>
          <w:trHeight w:val="400"/>
        </w:trPr>
        <w:tc>
          <w:tcPr>
            <w:tcW w:w="3544" w:type="dxa"/>
            <w:tcBorders>
              <w:left w:val="nil"/>
              <w:bottom w:val="single" w:sz="12" w:space="0" w:color="auto"/>
            </w:tcBorders>
            <w:shd w:val="pct10" w:color="auto" w:fill="auto"/>
            <w:vAlign w:val="center"/>
          </w:tcPr>
          <w:p w14:paraId="4ED11697" w14:textId="77777777" w:rsidR="0078405F" w:rsidRPr="008467F6" w:rsidRDefault="0078405F" w:rsidP="0078405F">
            <w:pPr>
              <w:pStyle w:val="In-fill"/>
              <w:tabs>
                <w:tab w:val="right" w:pos="3024"/>
              </w:tabs>
              <w:spacing w:line="220" w:lineRule="exact"/>
              <w:rPr>
                <w:b/>
                <w:snapToGrid/>
              </w:rPr>
            </w:pPr>
            <w:proofErr w:type="spellStart"/>
            <w:r w:rsidRPr="008467F6">
              <w:rPr>
                <w:b/>
                <w:bCs/>
                <w:snapToGrid/>
              </w:rPr>
              <w:t>Fedwire</w:t>
            </w:r>
            <w:proofErr w:type="spellEnd"/>
            <w:r w:rsidRPr="008467F6">
              <w:rPr>
                <w:b/>
                <w:bCs/>
                <w:snapToGrid/>
              </w:rPr>
              <w:t>/ABA Routing Number/IFSC Code</w:t>
            </w:r>
            <w:r>
              <w:rPr>
                <w:b/>
                <w:bCs/>
                <w:snapToGrid/>
              </w:rPr>
              <w:t xml:space="preserve"> </w:t>
            </w:r>
            <w:r>
              <w:rPr>
                <w:bCs/>
                <w:snapToGrid/>
              </w:rPr>
              <w:t>(</w:t>
            </w:r>
            <w:r w:rsidRPr="0001748E">
              <w:rPr>
                <w:i/>
              </w:rPr>
              <w:t>If applicable</w:t>
            </w:r>
            <w:r>
              <w:rPr>
                <w:i/>
              </w:rPr>
              <w:t>)</w:t>
            </w:r>
          </w:p>
        </w:tc>
        <w:tc>
          <w:tcPr>
            <w:tcW w:w="6237" w:type="dxa"/>
            <w:tcBorders>
              <w:bottom w:val="single" w:sz="12" w:space="0" w:color="auto"/>
              <w:right w:val="nil"/>
            </w:tcBorders>
            <w:shd w:val="clear" w:color="auto" w:fill="auto"/>
          </w:tcPr>
          <w:p w14:paraId="4ED11698" w14:textId="77777777" w:rsidR="0078405F" w:rsidRPr="00627F3F" w:rsidRDefault="0078405F" w:rsidP="0078405F">
            <w:pPr>
              <w:pStyle w:val="In-fill"/>
              <w:widowControl w:val="0"/>
              <w:spacing w:line="220" w:lineRule="exact"/>
              <w:rPr>
                <w:snapToGrid/>
                <w:highlight w:val="yellow"/>
              </w:rPr>
            </w:pPr>
          </w:p>
        </w:tc>
      </w:tr>
    </w:tbl>
    <w:p w14:paraId="4ED1169A" w14:textId="77777777" w:rsidR="00A95E30" w:rsidRDefault="00C705FB" w:rsidP="00A86C0F">
      <w:pPr>
        <w:rPr>
          <w:color w:val="0000FF"/>
          <w:lang w:eastAsia="en-US"/>
        </w:rPr>
      </w:pPr>
      <w:r>
        <w:rPr>
          <w:color w:val="0000FF"/>
          <w:lang w:eastAsia="en-US"/>
        </w:rPr>
        <w:t xml:space="preserve">                              </w:t>
      </w:r>
    </w:p>
    <w:tbl>
      <w:tblPr>
        <w:tblW w:w="9781" w:type="dxa"/>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3544"/>
        <w:gridCol w:w="6237"/>
      </w:tblGrid>
      <w:tr w:rsidR="00A95E30" w:rsidRPr="00206E6D" w14:paraId="4ED1169F" w14:textId="77777777" w:rsidTr="00BB70DD">
        <w:trPr>
          <w:cantSplit/>
          <w:trHeight w:val="400"/>
        </w:trPr>
        <w:tc>
          <w:tcPr>
            <w:tcW w:w="3544" w:type="dxa"/>
            <w:tcBorders>
              <w:bottom w:val="single" w:sz="12" w:space="0" w:color="auto"/>
            </w:tcBorders>
            <w:shd w:val="pct10" w:color="auto" w:fill="auto"/>
            <w:vAlign w:val="center"/>
          </w:tcPr>
          <w:p w14:paraId="4ED1169B" w14:textId="77777777" w:rsidR="00A95E30" w:rsidRDefault="00A95E30" w:rsidP="00BB70DD">
            <w:pPr>
              <w:pStyle w:val="In-fill"/>
              <w:tabs>
                <w:tab w:val="right" w:pos="3024"/>
              </w:tabs>
              <w:spacing w:line="220" w:lineRule="exact"/>
              <w:rPr>
                <w:i/>
                <w:iCs/>
                <w:snapToGrid/>
              </w:rPr>
            </w:pPr>
            <w:r w:rsidRPr="008467F6">
              <w:rPr>
                <w:i/>
                <w:iCs/>
                <w:snapToGrid/>
              </w:rPr>
              <w:t>Confirm</w:t>
            </w:r>
            <w:r>
              <w:rPr>
                <w:i/>
                <w:iCs/>
                <w:snapToGrid/>
              </w:rPr>
              <w:t>ation that the above receiving account accepts payment in the currency specified above.</w:t>
            </w:r>
            <w:r w:rsidRPr="008467F6">
              <w:rPr>
                <w:i/>
                <w:iCs/>
                <w:snapToGrid/>
              </w:rPr>
              <w:t xml:space="preserve"> </w:t>
            </w:r>
          </w:p>
          <w:p w14:paraId="4ED1169C" w14:textId="77777777" w:rsidR="00A95E30" w:rsidRPr="005D5117" w:rsidRDefault="00A95E30" w:rsidP="00BB70DD">
            <w:pPr>
              <w:rPr>
                <w:lang w:val="ru-RU" w:eastAsia="en-US"/>
              </w:rPr>
            </w:pPr>
            <w:r w:rsidRPr="005D1B1D">
              <w:rPr>
                <w:i/>
                <w:lang w:val="ru-RU" w:eastAsia="en-US"/>
              </w:rPr>
              <w:t>Подтвердите, что вышеупомянутый счет принимает оплату в валюте, указанной выше.</w:t>
            </w:r>
          </w:p>
        </w:tc>
        <w:tc>
          <w:tcPr>
            <w:tcW w:w="6237" w:type="dxa"/>
            <w:tcBorders>
              <w:bottom w:val="single" w:sz="12" w:space="0" w:color="auto"/>
            </w:tcBorders>
            <w:shd w:val="clear" w:color="auto" w:fill="auto"/>
            <w:vAlign w:val="center"/>
          </w:tcPr>
          <w:p w14:paraId="4ED1169D" w14:textId="77777777" w:rsidR="00A95E30" w:rsidRPr="00323F76" w:rsidRDefault="00A95E30" w:rsidP="00BB70DD">
            <w:pPr>
              <w:pStyle w:val="In-fill"/>
              <w:widowControl w:val="0"/>
              <w:spacing w:line="220" w:lineRule="exact"/>
              <w:rPr>
                <w:lang w:val="ru-RU"/>
              </w:rPr>
            </w:pPr>
            <w:r w:rsidRPr="0044545C">
              <w:fldChar w:fldCharType="begin">
                <w:ffData>
                  <w:name w:val="Check14"/>
                  <w:enabled/>
                  <w:calcOnExit w:val="0"/>
                  <w:checkBox>
                    <w:sizeAuto/>
                    <w:default w:val="0"/>
                  </w:checkBox>
                </w:ffData>
              </w:fldChar>
            </w:r>
            <w:r w:rsidRPr="00323F76">
              <w:rPr>
                <w:lang w:val="ru-RU"/>
              </w:rPr>
              <w:instrText xml:space="preserve"> </w:instrText>
            </w:r>
            <w:r w:rsidRPr="0044545C">
              <w:instrText>FORMCHECKBOX</w:instrText>
            </w:r>
            <w:r w:rsidRPr="00323F76">
              <w:rPr>
                <w:lang w:val="ru-RU"/>
              </w:rPr>
              <w:instrText xml:space="preserve"> </w:instrText>
            </w:r>
            <w:r w:rsidRPr="0044545C">
              <w:fldChar w:fldCharType="end"/>
            </w:r>
            <w:r w:rsidRPr="00323F76">
              <w:rPr>
                <w:lang w:val="ru-RU"/>
              </w:rPr>
              <w:t xml:space="preserve"> </w:t>
            </w:r>
            <w:r>
              <w:t>confirmed</w:t>
            </w:r>
            <w:r w:rsidRPr="00323F76">
              <w:rPr>
                <w:lang w:val="ru-RU"/>
              </w:rPr>
              <w:t xml:space="preserve"> </w:t>
            </w:r>
            <w:r>
              <w:t>with</w:t>
            </w:r>
            <w:r w:rsidRPr="00323F76">
              <w:rPr>
                <w:lang w:val="ru-RU"/>
              </w:rPr>
              <w:t xml:space="preserve"> </w:t>
            </w:r>
            <w:r>
              <w:t>bank</w:t>
            </w:r>
          </w:p>
          <w:p w14:paraId="4ED1169E" w14:textId="77777777" w:rsidR="00A95E30" w:rsidRPr="00323F76" w:rsidRDefault="00A95E30" w:rsidP="00BB70DD">
            <w:pPr>
              <w:rPr>
                <w:lang w:val="ru-RU" w:eastAsia="en-US"/>
              </w:rPr>
            </w:pPr>
            <w:r w:rsidRPr="0044545C">
              <w:fldChar w:fldCharType="begin">
                <w:ffData>
                  <w:name w:val="Check14"/>
                  <w:enabled/>
                  <w:calcOnExit w:val="0"/>
                  <w:checkBox>
                    <w:sizeAuto/>
                    <w:default w:val="0"/>
                  </w:checkBox>
                </w:ffData>
              </w:fldChar>
            </w:r>
            <w:r w:rsidRPr="005D1B1D">
              <w:rPr>
                <w:lang w:val="ru-RU"/>
                <w:rPrChange w:id="5" w:author="Kassymova, Alima (Kazakhstan)" w:date="2015-06-10T11:27:00Z">
                  <w:rPr/>
                </w:rPrChange>
              </w:rPr>
              <w:instrText xml:space="preserve"> </w:instrText>
            </w:r>
            <w:r w:rsidRPr="0044545C">
              <w:instrText>FORMCHECKBOX</w:instrText>
            </w:r>
            <w:r w:rsidRPr="005D1B1D">
              <w:rPr>
                <w:lang w:val="ru-RU"/>
                <w:rPrChange w:id="6" w:author="Kassymova, Alima (Kazakhstan)" w:date="2015-06-10T11:27:00Z">
                  <w:rPr/>
                </w:rPrChange>
              </w:rPr>
              <w:instrText xml:space="preserve"> </w:instrText>
            </w:r>
            <w:r w:rsidRPr="0044545C">
              <w:fldChar w:fldCharType="end"/>
            </w:r>
            <w:r>
              <w:rPr>
                <w:lang w:val="ru-RU"/>
              </w:rPr>
              <w:t xml:space="preserve"> </w:t>
            </w:r>
            <w:r>
              <w:rPr>
                <w:lang w:val="ru-RU" w:eastAsia="en-US"/>
              </w:rPr>
              <w:t>подтверждено с банком</w:t>
            </w:r>
          </w:p>
        </w:tc>
      </w:tr>
    </w:tbl>
    <w:p w14:paraId="04D61907" w14:textId="77777777" w:rsidR="00060603" w:rsidRPr="00060603" w:rsidRDefault="00060603" w:rsidP="00060603">
      <w:pPr>
        <w:rPr>
          <w:b/>
          <w:sz w:val="22"/>
          <w:szCs w:val="22"/>
        </w:rPr>
      </w:pPr>
      <w:r w:rsidRPr="00060603">
        <w:rPr>
          <w:b/>
          <w:sz w:val="22"/>
          <w:szCs w:val="22"/>
        </w:rPr>
        <w:t>Financial sanctions</w:t>
      </w:r>
    </w:p>
    <w:p w14:paraId="248AC8BC" w14:textId="77777777" w:rsidR="00060603" w:rsidRPr="0078405F" w:rsidRDefault="00060603" w:rsidP="00060603">
      <w:pPr>
        <w:rPr>
          <w:bCs/>
          <w:noProof/>
          <w:lang w:val="en-US"/>
        </w:rPr>
      </w:pPr>
      <w:r w:rsidRPr="00300638">
        <w:rPr>
          <w:bCs/>
          <w:noProof/>
        </w:rPr>
        <w:t>I warrant that the individual or organisation above is not subject to any financial sanctions which would prohibit receipt of funds from the British Council; is not connected to any such person; and will not transfer funds received from the British Council to any such person.</w:t>
      </w:r>
    </w:p>
    <w:p w14:paraId="75D0D98B" w14:textId="77777777" w:rsidR="00003400" w:rsidRPr="0078405F" w:rsidRDefault="00003400" w:rsidP="00060603">
      <w:pPr>
        <w:rPr>
          <w:bCs/>
          <w:noProof/>
          <w:lang w:val="en-US"/>
        </w:rPr>
      </w:pPr>
    </w:p>
    <w:p w14:paraId="58D55B9D" w14:textId="77777777" w:rsidR="00003400" w:rsidRPr="00003400" w:rsidRDefault="00003400" w:rsidP="00003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sz w:val="22"/>
          <w:szCs w:val="22"/>
          <w:lang w:val="ru-RU" w:eastAsia="en-GB"/>
        </w:rPr>
      </w:pPr>
      <w:r w:rsidRPr="00003400">
        <w:rPr>
          <w:b/>
          <w:sz w:val="22"/>
          <w:szCs w:val="22"/>
          <w:lang w:val="ru-RU" w:eastAsia="en-GB"/>
        </w:rPr>
        <w:t>Финансовые санкции</w:t>
      </w:r>
    </w:p>
    <w:p w14:paraId="0C2873C6" w14:textId="6FF99E83" w:rsidR="00003400" w:rsidRPr="00003400" w:rsidRDefault="00003400" w:rsidP="00003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ru-RU" w:eastAsia="en-GB"/>
        </w:rPr>
      </w:pPr>
      <w:r w:rsidRPr="00003400">
        <w:rPr>
          <w:lang w:val="ru-RU" w:eastAsia="en-GB"/>
        </w:rPr>
        <w:t>Я гарантирую, что данное лицо или организация, указанные выше, не подлежат никаким финансовым санкциям, которые запрещали бы получение средств от Британского совета; и не связан ни с одним таким лицом; и не будет передавать средства, полученные от Британского Совета, любому такому лицу.</w:t>
      </w:r>
    </w:p>
    <w:p w14:paraId="4ED116A0" w14:textId="77777777" w:rsidR="00C705FB" w:rsidRPr="00003400" w:rsidRDefault="006515F8" w:rsidP="00A86C0F">
      <w:pPr>
        <w:rPr>
          <w:b/>
          <w:bCs/>
          <w:lang w:val="ru-RU"/>
        </w:rPr>
        <w:sectPr w:rsidR="00C705FB" w:rsidRPr="00003400" w:rsidSect="00A86C0F">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340" w:footer="454" w:gutter="0"/>
          <w:paperSrc w:first="4" w:other="2"/>
          <w:cols w:space="720"/>
          <w:docGrid w:linePitch="245"/>
        </w:sectPr>
      </w:pPr>
      <w:r w:rsidRPr="00003400">
        <w:rPr>
          <w:color w:val="0000FF"/>
          <w:lang w:val="ru-RU" w:eastAsia="en-US"/>
        </w:rPr>
        <w:t xml:space="preserve">                </w:t>
      </w:r>
      <w:r w:rsidRPr="00003400">
        <w:rPr>
          <w:color w:val="0000FF"/>
          <w:lang w:val="ru-RU" w:eastAsia="en-US"/>
        </w:rPr>
        <w:tab/>
      </w:r>
      <w:r w:rsidRPr="00003400">
        <w:rPr>
          <w:color w:val="0000FF"/>
          <w:lang w:val="ru-RU" w:eastAsia="en-US"/>
        </w:rPr>
        <w:tab/>
      </w:r>
    </w:p>
    <w:p w14:paraId="4ED116A1" w14:textId="77777777" w:rsidR="00FB6CC6" w:rsidRDefault="006515F8" w:rsidP="006515F8">
      <w:pPr>
        <w:rPr>
          <w:b/>
          <w:sz w:val="22"/>
        </w:rPr>
      </w:pPr>
      <w:r w:rsidRPr="00003400">
        <w:rPr>
          <w:b/>
          <w:sz w:val="22"/>
          <w:lang w:val="ru-RU"/>
        </w:rPr>
        <w:t xml:space="preserve">    </w:t>
      </w:r>
      <w:r w:rsidR="00A86C0F">
        <w:rPr>
          <w:b/>
          <w:sz w:val="22"/>
        </w:rPr>
        <w:t>S</w:t>
      </w:r>
      <w:r w:rsidR="00FB6CC6">
        <w:rPr>
          <w:b/>
          <w:sz w:val="22"/>
        </w:rPr>
        <w:t xml:space="preserve">ignatory </w:t>
      </w:r>
      <w:r w:rsidR="00A86C0F">
        <w:rPr>
          <w:b/>
          <w:sz w:val="22"/>
        </w:rPr>
        <w:t>details</w:t>
      </w:r>
    </w:p>
    <w:p w14:paraId="4ED116A2" w14:textId="77777777" w:rsidR="00A86C0F" w:rsidRDefault="00A86C0F" w:rsidP="005D5117">
      <w:pPr>
        <w:ind w:left="284"/>
        <w:jc w:val="both"/>
        <w:rPr>
          <w:bCs/>
        </w:rPr>
      </w:pPr>
      <w:r w:rsidRPr="00A86C0F">
        <w:rPr>
          <w:bCs/>
          <w:noProof/>
        </w:rPr>
        <w:t>I confirm that the details provided above are full and accurate. Missing or incorrect information may result in attempted payments made by the British Council being returned from your bank as unsuccessful. The British Council will accept no responsibility for any delays or loss that occurs as a result.</w:t>
      </w:r>
      <w:r w:rsidRPr="00A86C0F">
        <w:rPr>
          <w:bCs/>
        </w:rPr>
        <w:t xml:space="preserve"> </w:t>
      </w:r>
    </w:p>
    <w:p w14:paraId="4ED116A3" w14:textId="77777777" w:rsidR="005D5117" w:rsidRPr="005D1B1D" w:rsidRDefault="005D5117" w:rsidP="005D5117">
      <w:pPr>
        <w:ind w:left="284"/>
        <w:jc w:val="both"/>
        <w:rPr>
          <w:lang w:val="ru-RU"/>
        </w:rPr>
      </w:pPr>
      <w:r w:rsidRPr="005D1B1D">
        <w:rPr>
          <w:lang w:val="ru-RU"/>
        </w:rPr>
        <w:t xml:space="preserve">Указание неполных банковских реквизитов и данных получателя задержит оплату. Ответственность за достоверность предоставленных данных лежит на заявителе. </w:t>
      </w:r>
    </w:p>
    <w:p w14:paraId="4ED116A4" w14:textId="77777777" w:rsidR="005D5117" w:rsidRPr="00A86C0F" w:rsidRDefault="005D5117" w:rsidP="00A86C0F">
      <w:pPr>
        <w:ind w:left="284"/>
        <w:rPr>
          <w:bCs/>
        </w:rPr>
      </w:pPr>
    </w:p>
    <w:tbl>
      <w:tblPr>
        <w:tblW w:w="1000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1"/>
        <w:gridCol w:w="2694"/>
        <w:gridCol w:w="1332"/>
        <w:gridCol w:w="2920"/>
      </w:tblGrid>
      <w:tr w:rsidR="00A86C0F" w:rsidRPr="00C1243E" w14:paraId="4ED116AB" w14:textId="77777777" w:rsidTr="005D5117">
        <w:trPr>
          <w:cantSplit/>
          <w:trHeight w:val="400"/>
        </w:trPr>
        <w:tc>
          <w:tcPr>
            <w:tcW w:w="3061" w:type="dxa"/>
            <w:tcBorders>
              <w:left w:val="nil"/>
              <w:right w:val="nil"/>
            </w:tcBorders>
            <w:shd w:val="pct10" w:color="auto" w:fill="FFFFFF"/>
            <w:vAlign w:val="center"/>
          </w:tcPr>
          <w:p w14:paraId="4ED116A5" w14:textId="77777777" w:rsidR="005D5117" w:rsidRDefault="00A86C0F" w:rsidP="00A86C0F">
            <w:pPr>
              <w:pStyle w:val="In-fill"/>
              <w:tabs>
                <w:tab w:val="right" w:pos="3024"/>
              </w:tabs>
              <w:spacing w:line="220" w:lineRule="exact"/>
              <w:rPr>
                <w:b/>
                <w:bCs/>
                <w:snapToGrid/>
              </w:rPr>
            </w:pPr>
            <w:r w:rsidRPr="00A86C0F">
              <w:rPr>
                <w:b/>
                <w:bCs/>
                <w:snapToGrid/>
              </w:rPr>
              <w:t>Account holder’s/ Authorised signatory’s Name</w:t>
            </w:r>
          </w:p>
          <w:p w14:paraId="4ED116A6" w14:textId="77777777" w:rsidR="00A86C0F" w:rsidRPr="00A86C0F" w:rsidRDefault="005D5117" w:rsidP="00A86C0F">
            <w:pPr>
              <w:pStyle w:val="In-fill"/>
              <w:tabs>
                <w:tab w:val="right" w:pos="3024"/>
              </w:tabs>
              <w:spacing w:line="220" w:lineRule="exact"/>
              <w:rPr>
                <w:rFonts w:ascii="Tahoma" w:hAnsi="Tahoma" w:cs="Tahoma"/>
                <w:b/>
                <w:snapToGrid/>
                <w:sz w:val="20"/>
                <w:szCs w:val="20"/>
              </w:rPr>
            </w:pPr>
            <w:r>
              <w:rPr>
                <w:b/>
                <w:snapToGrid/>
                <w:lang w:val="ru-RU"/>
              </w:rPr>
              <w:t>Ф</w:t>
            </w:r>
            <w:r w:rsidRPr="00323F76">
              <w:rPr>
                <w:b/>
                <w:snapToGrid/>
              </w:rPr>
              <w:t>.</w:t>
            </w:r>
            <w:r>
              <w:rPr>
                <w:b/>
                <w:snapToGrid/>
                <w:lang w:val="ru-RU"/>
              </w:rPr>
              <w:t>И</w:t>
            </w:r>
            <w:r w:rsidRPr="00323F76">
              <w:rPr>
                <w:b/>
                <w:snapToGrid/>
              </w:rPr>
              <w:t>.</w:t>
            </w:r>
            <w:r>
              <w:rPr>
                <w:b/>
                <w:snapToGrid/>
                <w:lang w:val="ru-RU"/>
              </w:rPr>
              <w:t>О</w:t>
            </w:r>
            <w:r w:rsidR="00A86C0F" w:rsidRPr="00A86C0F">
              <w:rPr>
                <w:rFonts w:ascii="Tahoma" w:hAnsi="Tahoma" w:cs="Tahoma"/>
                <w:b/>
                <w:snapToGrid/>
                <w:sz w:val="20"/>
                <w:szCs w:val="20"/>
              </w:rPr>
              <w:tab/>
            </w:r>
          </w:p>
        </w:tc>
        <w:tc>
          <w:tcPr>
            <w:tcW w:w="2694" w:type="dxa"/>
            <w:tcBorders>
              <w:left w:val="nil"/>
              <w:right w:val="nil"/>
            </w:tcBorders>
          </w:tcPr>
          <w:p w14:paraId="4ED116A7" w14:textId="77777777" w:rsidR="00A86C0F" w:rsidRPr="00DB2C6B" w:rsidRDefault="00A86C0F" w:rsidP="00A86C0F">
            <w:pPr>
              <w:pStyle w:val="In-fill"/>
              <w:widowControl w:val="0"/>
              <w:spacing w:line="220" w:lineRule="exact"/>
              <w:ind w:left="284"/>
              <w:rPr>
                <w:rFonts w:ascii="Tahoma" w:hAnsi="Tahoma" w:cs="Tahoma"/>
                <w:snapToGrid/>
              </w:rPr>
            </w:pPr>
          </w:p>
        </w:tc>
        <w:tc>
          <w:tcPr>
            <w:tcW w:w="1332" w:type="dxa"/>
            <w:tcBorders>
              <w:left w:val="nil"/>
              <w:right w:val="nil"/>
            </w:tcBorders>
            <w:shd w:val="pct10" w:color="auto" w:fill="auto"/>
          </w:tcPr>
          <w:p w14:paraId="4ED116A8" w14:textId="77777777" w:rsidR="00A86C0F" w:rsidRDefault="00A86C0F" w:rsidP="00A86C0F">
            <w:pPr>
              <w:pStyle w:val="In-fill"/>
              <w:widowControl w:val="0"/>
              <w:spacing w:line="220" w:lineRule="exact"/>
              <w:rPr>
                <w:rFonts w:ascii="Tahoma" w:hAnsi="Tahoma" w:cs="Tahoma"/>
                <w:snapToGrid/>
                <w:sz w:val="20"/>
                <w:szCs w:val="20"/>
              </w:rPr>
            </w:pPr>
            <w:r w:rsidRPr="00C1243E">
              <w:rPr>
                <w:rFonts w:ascii="Tahoma" w:hAnsi="Tahoma" w:cs="Tahoma"/>
                <w:snapToGrid/>
                <w:sz w:val="20"/>
                <w:szCs w:val="20"/>
              </w:rPr>
              <w:t>Position</w:t>
            </w:r>
          </w:p>
          <w:p w14:paraId="4ED116A9" w14:textId="77777777" w:rsidR="005D5117" w:rsidRPr="005D5117" w:rsidRDefault="005D5117" w:rsidP="005D5117">
            <w:pPr>
              <w:rPr>
                <w:lang w:eastAsia="en-US"/>
              </w:rPr>
            </w:pPr>
            <w:r>
              <w:rPr>
                <w:lang w:val="ru-RU" w:eastAsia="en-US"/>
              </w:rPr>
              <w:t>Должность</w:t>
            </w:r>
          </w:p>
        </w:tc>
        <w:tc>
          <w:tcPr>
            <w:tcW w:w="2920" w:type="dxa"/>
            <w:tcBorders>
              <w:left w:val="nil"/>
              <w:right w:val="nil"/>
            </w:tcBorders>
          </w:tcPr>
          <w:p w14:paraId="4ED116AA" w14:textId="77777777" w:rsidR="00A86C0F" w:rsidRPr="00DB2C6B" w:rsidRDefault="00A86C0F" w:rsidP="00A86C0F">
            <w:pPr>
              <w:pStyle w:val="In-fill"/>
              <w:widowControl w:val="0"/>
              <w:spacing w:line="220" w:lineRule="exact"/>
              <w:ind w:left="284"/>
              <w:rPr>
                <w:rFonts w:ascii="Tahoma" w:hAnsi="Tahoma" w:cs="Tahoma"/>
                <w:snapToGrid/>
              </w:rPr>
            </w:pPr>
          </w:p>
        </w:tc>
      </w:tr>
      <w:tr w:rsidR="00A86C0F" w:rsidRPr="00C1243E" w14:paraId="4ED116B3" w14:textId="77777777" w:rsidTr="005D5117">
        <w:trPr>
          <w:cantSplit/>
          <w:trHeight w:val="400"/>
        </w:trPr>
        <w:tc>
          <w:tcPr>
            <w:tcW w:w="3061" w:type="dxa"/>
            <w:tcBorders>
              <w:left w:val="nil"/>
              <w:right w:val="nil"/>
            </w:tcBorders>
            <w:shd w:val="pct10" w:color="auto" w:fill="FFFFFF"/>
            <w:vAlign w:val="center"/>
          </w:tcPr>
          <w:p w14:paraId="4ED116AC" w14:textId="77777777" w:rsidR="00A86C0F" w:rsidRPr="00A86C0F" w:rsidRDefault="00A86C0F" w:rsidP="00A86C0F">
            <w:pPr>
              <w:pStyle w:val="In-fill"/>
              <w:tabs>
                <w:tab w:val="right" w:pos="3024"/>
              </w:tabs>
              <w:spacing w:line="220" w:lineRule="exact"/>
              <w:rPr>
                <w:b/>
                <w:bCs/>
                <w:snapToGrid/>
              </w:rPr>
            </w:pPr>
            <w:r w:rsidRPr="00A86C0F">
              <w:rPr>
                <w:b/>
                <w:bCs/>
                <w:snapToGrid/>
              </w:rPr>
              <w:t>Signature</w:t>
            </w:r>
          </w:p>
          <w:p w14:paraId="4ED116AD" w14:textId="77777777" w:rsidR="00A86C0F" w:rsidRDefault="00A86C0F" w:rsidP="00A86C0F">
            <w:pPr>
              <w:rPr>
                <w:i/>
                <w:lang w:eastAsia="en-US"/>
              </w:rPr>
            </w:pPr>
            <w:r w:rsidRPr="00A86C0F">
              <w:rPr>
                <w:i/>
                <w:lang w:eastAsia="en-US"/>
              </w:rPr>
              <w:t>(typed signature not accepted)</w:t>
            </w:r>
          </w:p>
          <w:p w14:paraId="4ED116AE" w14:textId="77777777" w:rsidR="005D5117" w:rsidRPr="00A86C0F" w:rsidRDefault="005D5117" w:rsidP="00A86C0F">
            <w:pPr>
              <w:rPr>
                <w:i/>
                <w:lang w:eastAsia="en-US"/>
              </w:rPr>
            </w:pPr>
            <w:r w:rsidRPr="00DA50F6">
              <w:rPr>
                <w:b/>
                <w:lang w:val="ru-RU" w:eastAsia="en-US"/>
              </w:rPr>
              <w:t>Подпись</w:t>
            </w:r>
          </w:p>
        </w:tc>
        <w:tc>
          <w:tcPr>
            <w:tcW w:w="2694" w:type="dxa"/>
            <w:tcBorders>
              <w:left w:val="nil"/>
              <w:right w:val="nil"/>
            </w:tcBorders>
          </w:tcPr>
          <w:p w14:paraId="4ED116AF" w14:textId="77777777" w:rsidR="00A86C0F" w:rsidRPr="00DB2C6B" w:rsidRDefault="00A86C0F" w:rsidP="00A86C0F">
            <w:pPr>
              <w:pStyle w:val="In-fill"/>
              <w:widowControl w:val="0"/>
              <w:spacing w:line="220" w:lineRule="exact"/>
              <w:ind w:left="284"/>
              <w:rPr>
                <w:rFonts w:ascii="Tahoma" w:hAnsi="Tahoma" w:cs="Tahoma"/>
                <w:snapToGrid/>
              </w:rPr>
            </w:pPr>
          </w:p>
        </w:tc>
        <w:tc>
          <w:tcPr>
            <w:tcW w:w="1332" w:type="dxa"/>
            <w:tcBorders>
              <w:left w:val="nil"/>
              <w:right w:val="nil"/>
            </w:tcBorders>
            <w:shd w:val="pct10" w:color="auto" w:fill="auto"/>
          </w:tcPr>
          <w:p w14:paraId="4ED116B0" w14:textId="77777777" w:rsidR="00A86C0F" w:rsidRDefault="00A86C0F" w:rsidP="00A86C0F">
            <w:pPr>
              <w:pStyle w:val="In-fill"/>
              <w:widowControl w:val="0"/>
              <w:spacing w:line="220" w:lineRule="exact"/>
              <w:rPr>
                <w:rFonts w:ascii="Tahoma" w:hAnsi="Tahoma" w:cs="Tahoma"/>
                <w:snapToGrid/>
                <w:sz w:val="20"/>
                <w:szCs w:val="20"/>
              </w:rPr>
            </w:pPr>
            <w:r w:rsidRPr="00C1243E">
              <w:rPr>
                <w:rFonts w:ascii="Tahoma" w:hAnsi="Tahoma" w:cs="Tahoma"/>
                <w:snapToGrid/>
                <w:sz w:val="20"/>
                <w:szCs w:val="20"/>
              </w:rPr>
              <w:t>Date</w:t>
            </w:r>
          </w:p>
          <w:p w14:paraId="4ED116B1" w14:textId="77777777" w:rsidR="005D5117" w:rsidRPr="005D5117" w:rsidRDefault="005D5117" w:rsidP="005D5117">
            <w:pPr>
              <w:rPr>
                <w:lang w:eastAsia="en-US"/>
              </w:rPr>
            </w:pPr>
            <w:r w:rsidRPr="00DA50F6">
              <w:rPr>
                <w:b/>
                <w:lang w:val="ru-RU"/>
              </w:rPr>
              <w:t>Дата</w:t>
            </w:r>
          </w:p>
        </w:tc>
        <w:tc>
          <w:tcPr>
            <w:tcW w:w="2920" w:type="dxa"/>
            <w:tcBorders>
              <w:left w:val="nil"/>
              <w:right w:val="nil"/>
            </w:tcBorders>
          </w:tcPr>
          <w:p w14:paraId="4ED116B2" w14:textId="77777777" w:rsidR="00A86C0F" w:rsidRPr="00DB2C6B" w:rsidRDefault="00A86C0F" w:rsidP="00A86C0F">
            <w:pPr>
              <w:pStyle w:val="In-fill"/>
              <w:widowControl w:val="0"/>
              <w:spacing w:line="220" w:lineRule="exact"/>
              <w:ind w:left="284"/>
              <w:rPr>
                <w:rFonts w:ascii="Tahoma" w:hAnsi="Tahoma" w:cs="Tahoma"/>
                <w:snapToGrid/>
              </w:rPr>
            </w:pPr>
          </w:p>
        </w:tc>
      </w:tr>
    </w:tbl>
    <w:p w14:paraId="4ED116B4" w14:textId="77777777" w:rsidR="00A86C0F" w:rsidRPr="003B4590" w:rsidRDefault="00A86C0F" w:rsidP="00A86C0F">
      <w:pPr>
        <w:ind w:left="284"/>
        <w:rPr>
          <w:bCs/>
        </w:rPr>
      </w:pPr>
    </w:p>
    <w:p w14:paraId="4ED116B5" w14:textId="77777777" w:rsidR="00A86C0F" w:rsidRPr="00A86C0F" w:rsidRDefault="00C705FB" w:rsidP="00A86C0F">
      <w:pPr>
        <w:ind w:left="284"/>
        <w:rPr>
          <w:color w:val="0000FF"/>
          <w:lang w:eastAsia="en-US"/>
        </w:rPr>
      </w:pPr>
      <w:r>
        <w:rPr>
          <w:color w:val="0000FF"/>
          <w:lang w:eastAsia="en-US"/>
        </w:rPr>
        <w:t xml:space="preserve">       </w:t>
      </w:r>
      <w:r w:rsidR="00A86C0F">
        <w:rPr>
          <w:color w:val="0000FF"/>
          <w:lang w:eastAsia="en-US"/>
        </w:rPr>
        <w:t xml:space="preserve">                               </w:t>
      </w:r>
    </w:p>
    <w:p w14:paraId="4ED116B6" w14:textId="77777777" w:rsidR="00987E59" w:rsidRDefault="00A86C0F" w:rsidP="004F090C">
      <w:pPr>
        <w:ind w:left="284"/>
        <w:rPr>
          <w:b/>
        </w:rPr>
      </w:pPr>
      <w:r w:rsidRPr="00A86C0F">
        <w:rPr>
          <w:b/>
          <w:color w:val="FF0000"/>
          <w:sz w:val="22"/>
          <w:szCs w:val="22"/>
        </w:rPr>
        <w:t>Should the above details change, please notify us immediately</w:t>
      </w:r>
      <w:r>
        <w:rPr>
          <w:b/>
        </w:rPr>
        <w:t>.</w:t>
      </w:r>
    </w:p>
    <w:p w14:paraId="4ED116B7" w14:textId="77777777" w:rsidR="005D5117" w:rsidRPr="005D5117" w:rsidRDefault="005D5117" w:rsidP="005D5117">
      <w:pPr>
        <w:ind w:left="284"/>
        <w:rPr>
          <w:b/>
          <w:color w:val="FF0000"/>
          <w:sz w:val="22"/>
          <w:szCs w:val="22"/>
          <w:lang w:val="ru-RU"/>
        </w:rPr>
      </w:pPr>
      <w:r w:rsidRPr="005D5117">
        <w:rPr>
          <w:b/>
          <w:color w:val="FF0000"/>
          <w:sz w:val="22"/>
          <w:szCs w:val="22"/>
          <w:lang w:val="ru-RU"/>
        </w:rPr>
        <w:t xml:space="preserve">Пожалуйста, сообщите нам немедленно, если вышеупомянутые банковские реквизиты изменятся. </w:t>
      </w:r>
    </w:p>
    <w:p w14:paraId="4ED116B8" w14:textId="77777777" w:rsidR="005D5117" w:rsidRPr="005D5117" w:rsidRDefault="005D5117" w:rsidP="004F090C">
      <w:pPr>
        <w:ind w:left="284"/>
        <w:rPr>
          <w:b/>
          <w:color w:val="FF0000"/>
          <w:sz w:val="22"/>
          <w:szCs w:val="22"/>
          <w:lang w:val="ru-RU"/>
        </w:rPr>
      </w:pPr>
    </w:p>
    <w:sectPr w:rsidR="005D5117" w:rsidRPr="005D5117" w:rsidSect="00B7513C">
      <w:type w:val="continuous"/>
      <w:pgSz w:w="11906" w:h="16838" w:code="9"/>
      <w:pgMar w:top="677" w:right="562" w:bottom="1411" w:left="850" w:header="288" w:footer="17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495CC" w14:textId="77777777" w:rsidR="00EA40E2" w:rsidRDefault="00EA40E2" w:rsidP="00C705FB">
      <w:pPr>
        <w:spacing w:before="0" w:after="0" w:line="240" w:lineRule="auto"/>
      </w:pPr>
      <w:r>
        <w:separator/>
      </w:r>
    </w:p>
  </w:endnote>
  <w:endnote w:type="continuationSeparator" w:id="0">
    <w:p w14:paraId="7BB9BBA4" w14:textId="77777777" w:rsidR="00EA40E2" w:rsidRDefault="00EA40E2" w:rsidP="00C705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16CB" w14:textId="77777777" w:rsidR="0049335B" w:rsidRDefault="00493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116BD" w14:textId="3F92A57B" w:rsidR="00A86C0F" w:rsidRDefault="0049335B" w:rsidP="00A86C0F">
    <w:r>
      <w:rPr>
        <w:i/>
        <w:iCs/>
      </w:rPr>
      <w:t>Version of Form: March 2017</w:t>
    </w:r>
  </w:p>
  <w:p w14:paraId="4ED116BE" w14:textId="77777777" w:rsidR="00A01788" w:rsidRDefault="00EA40E2" w:rsidP="00F35E8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116BF" w14:textId="77777777" w:rsidR="00A01788" w:rsidRDefault="004F090C">
    <w:pPr>
      <w:pStyle w:val="Footer"/>
    </w:pPr>
    <w:r>
      <w:rPr>
        <w:b/>
      </w:rPr>
      <w:t xml:space="preserve">The </w:t>
    </w:r>
    <w:smartTag w:uri="urn:schemas-microsoft-com:office:smarttags" w:element="place">
      <w:smartTag w:uri="urn:schemas-microsoft-com:office:smarttags" w:element="country-region">
        <w:r>
          <w:rPr>
            <w:b/>
          </w:rPr>
          <w:t>United Kingdom</w:t>
        </w:r>
      </w:smartTag>
    </w:smartTag>
    <w:r>
      <w:rPr>
        <w:b/>
      </w:rPr>
      <w:t>’s international organisation for educational opportunities and cultural relations.</w:t>
    </w:r>
    <w:r>
      <w:t xml:space="preserve"> We are registered in </w:t>
    </w:r>
    <w:smartTag w:uri="urn:schemas-microsoft-com:office:smarttags" w:element="place">
      <w:smartTag w:uri="urn:schemas-microsoft-com:office:smarttags" w:element="country-region">
        <w:r>
          <w:t>England</w:t>
        </w:r>
      </w:smartTag>
    </w:smartTag>
    <w:r>
      <w:t xml:space="preserve"> as a charity.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8EC31" w14:textId="77777777" w:rsidR="00EA40E2" w:rsidRDefault="00EA40E2" w:rsidP="00C705FB">
      <w:pPr>
        <w:spacing w:before="0" w:after="0" w:line="240" w:lineRule="auto"/>
      </w:pPr>
      <w:r>
        <w:separator/>
      </w:r>
    </w:p>
  </w:footnote>
  <w:footnote w:type="continuationSeparator" w:id="0">
    <w:p w14:paraId="49D45D33" w14:textId="77777777" w:rsidR="00EA40E2" w:rsidRDefault="00EA40E2" w:rsidP="00C705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D8C53" w14:textId="77777777" w:rsidR="0049335B" w:rsidRDefault="004933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C5C26" w14:textId="77777777" w:rsidR="0049335B" w:rsidRDefault="004933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ABC1B" w14:textId="77777777" w:rsidR="0049335B" w:rsidRDefault="004933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FB"/>
    <w:rsid w:val="00001F0E"/>
    <w:rsid w:val="00003400"/>
    <w:rsid w:val="00004B89"/>
    <w:rsid w:val="0001628B"/>
    <w:rsid w:val="0001748E"/>
    <w:rsid w:val="000243BF"/>
    <w:rsid w:val="00037988"/>
    <w:rsid w:val="00044DD7"/>
    <w:rsid w:val="00045F43"/>
    <w:rsid w:val="00047237"/>
    <w:rsid w:val="00054EF5"/>
    <w:rsid w:val="00060603"/>
    <w:rsid w:val="000665CF"/>
    <w:rsid w:val="00077D22"/>
    <w:rsid w:val="00084685"/>
    <w:rsid w:val="000A0605"/>
    <w:rsid w:val="000A4B80"/>
    <w:rsid w:val="000B1EE1"/>
    <w:rsid w:val="000B26FB"/>
    <w:rsid w:val="000B6732"/>
    <w:rsid w:val="000B6870"/>
    <w:rsid w:val="000B7119"/>
    <w:rsid w:val="000D1771"/>
    <w:rsid w:val="000D2FA8"/>
    <w:rsid w:val="000D5B71"/>
    <w:rsid w:val="00117677"/>
    <w:rsid w:val="00120F53"/>
    <w:rsid w:val="001437DF"/>
    <w:rsid w:val="00181F0B"/>
    <w:rsid w:val="00182BBA"/>
    <w:rsid w:val="0018460D"/>
    <w:rsid w:val="0019156B"/>
    <w:rsid w:val="001970CB"/>
    <w:rsid w:val="001A3B25"/>
    <w:rsid w:val="001B085C"/>
    <w:rsid w:val="001B0E16"/>
    <w:rsid w:val="001B1028"/>
    <w:rsid w:val="001E6EA2"/>
    <w:rsid w:val="001F3F01"/>
    <w:rsid w:val="00202E56"/>
    <w:rsid w:val="002038AE"/>
    <w:rsid w:val="00206E6D"/>
    <w:rsid w:val="00207C73"/>
    <w:rsid w:val="00220E5D"/>
    <w:rsid w:val="00235AB8"/>
    <w:rsid w:val="00237C4E"/>
    <w:rsid w:val="00260B16"/>
    <w:rsid w:val="00262F3B"/>
    <w:rsid w:val="00266753"/>
    <w:rsid w:val="00273F48"/>
    <w:rsid w:val="00274E7A"/>
    <w:rsid w:val="002811D7"/>
    <w:rsid w:val="002949F3"/>
    <w:rsid w:val="002A2D9C"/>
    <w:rsid w:val="002D37B4"/>
    <w:rsid w:val="002D627E"/>
    <w:rsid w:val="002E6482"/>
    <w:rsid w:val="002F0555"/>
    <w:rsid w:val="00300638"/>
    <w:rsid w:val="00300EF3"/>
    <w:rsid w:val="00322B83"/>
    <w:rsid w:val="00323F76"/>
    <w:rsid w:val="00334DD8"/>
    <w:rsid w:val="00340020"/>
    <w:rsid w:val="003517BA"/>
    <w:rsid w:val="0035235A"/>
    <w:rsid w:val="00361DC4"/>
    <w:rsid w:val="00365D1A"/>
    <w:rsid w:val="003676BC"/>
    <w:rsid w:val="003954AE"/>
    <w:rsid w:val="003A2516"/>
    <w:rsid w:val="003A301E"/>
    <w:rsid w:val="003B3D6E"/>
    <w:rsid w:val="003C1209"/>
    <w:rsid w:val="003C72E3"/>
    <w:rsid w:val="003D647C"/>
    <w:rsid w:val="003F0179"/>
    <w:rsid w:val="00400B6A"/>
    <w:rsid w:val="00403001"/>
    <w:rsid w:val="004428C0"/>
    <w:rsid w:val="00445216"/>
    <w:rsid w:val="00450600"/>
    <w:rsid w:val="00475E39"/>
    <w:rsid w:val="00480DBD"/>
    <w:rsid w:val="0049335B"/>
    <w:rsid w:val="004B25EA"/>
    <w:rsid w:val="004C3A9D"/>
    <w:rsid w:val="004C6DBE"/>
    <w:rsid w:val="004F090C"/>
    <w:rsid w:val="004F096E"/>
    <w:rsid w:val="0051134A"/>
    <w:rsid w:val="005132A5"/>
    <w:rsid w:val="00526F91"/>
    <w:rsid w:val="00537014"/>
    <w:rsid w:val="0055275B"/>
    <w:rsid w:val="00554A68"/>
    <w:rsid w:val="00566F90"/>
    <w:rsid w:val="00567BF2"/>
    <w:rsid w:val="005734B5"/>
    <w:rsid w:val="0057412B"/>
    <w:rsid w:val="005763E1"/>
    <w:rsid w:val="00582A88"/>
    <w:rsid w:val="00591747"/>
    <w:rsid w:val="00592328"/>
    <w:rsid w:val="005A063D"/>
    <w:rsid w:val="005A133F"/>
    <w:rsid w:val="005D5117"/>
    <w:rsid w:val="005F00CF"/>
    <w:rsid w:val="005F311D"/>
    <w:rsid w:val="00601F5F"/>
    <w:rsid w:val="00607258"/>
    <w:rsid w:val="0061626E"/>
    <w:rsid w:val="006166FF"/>
    <w:rsid w:val="00617F57"/>
    <w:rsid w:val="006221D7"/>
    <w:rsid w:val="00630C51"/>
    <w:rsid w:val="00634864"/>
    <w:rsid w:val="006515F8"/>
    <w:rsid w:val="00652835"/>
    <w:rsid w:val="00654E93"/>
    <w:rsid w:val="00660C4B"/>
    <w:rsid w:val="00662849"/>
    <w:rsid w:val="00670A44"/>
    <w:rsid w:val="00687102"/>
    <w:rsid w:val="006919CB"/>
    <w:rsid w:val="006A0CE7"/>
    <w:rsid w:val="006A59DF"/>
    <w:rsid w:val="006D74D7"/>
    <w:rsid w:val="00712DC0"/>
    <w:rsid w:val="00731E08"/>
    <w:rsid w:val="00745C73"/>
    <w:rsid w:val="00754DA2"/>
    <w:rsid w:val="007554EC"/>
    <w:rsid w:val="007637CB"/>
    <w:rsid w:val="00765876"/>
    <w:rsid w:val="00775CC5"/>
    <w:rsid w:val="0078405F"/>
    <w:rsid w:val="00785175"/>
    <w:rsid w:val="0079369A"/>
    <w:rsid w:val="007A469C"/>
    <w:rsid w:val="007A7E83"/>
    <w:rsid w:val="007D1FB5"/>
    <w:rsid w:val="007D4658"/>
    <w:rsid w:val="007E6D86"/>
    <w:rsid w:val="007F0D67"/>
    <w:rsid w:val="007F20D2"/>
    <w:rsid w:val="008052F3"/>
    <w:rsid w:val="008148D5"/>
    <w:rsid w:val="00824240"/>
    <w:rsid w:val="00840833"/>
    <w:rsid w:val="00842D6F"/>
    <w:rsid w:val="008430E5"/>
    <w:rsid w:val="008467F6"/>
    <w:rsid w:val="0085429A"/>
    <w:rsid w:val="00856069"/>
    <w:rsid w:val="00856CFC"/>
    <w:rsid w:val="00857FF4"/>
    <w:rsid w:val="00876EED"/>
    <w:rsid w:val="00876F5C"/>
    <w:rsid w:val="00882F3F"/>
    <w:rsid w:val="008849F6"/>
    <w:rsid w:val="00884E34"/>
    <w:rsid w:val="008A56D4"/>
    <w:rsid w:val="008B1EF0"/>
    <w:rsid w:val="008B2869"/>
    <w:rsid w:val="008C4D9C"/>
    <w:rsid w:val="009006AD"/>
    <w:rsid w:val="00904DA3"/>
    <w:rsid w:val="00910ACB"/>
    <w:rsid w:val="00913D30"/>
    <w:rsid w:val="00914E35"/>
    <w:rsid w:val="0093263B"/>
    <w:rsid w:val="00933712"/>
    <w:rsid w:val="00944271"/>
    <w:rsid w:val="009450FF"/>
    <w:rsid w:val="00955CA0"/>
    <w:rsid w:val="009636C5"/>
    <w:rsid w:val="00966BDB"/>
    <w:rsid w:val="00987E59"/>
    <w:rsid w:val="00995D66"/>
    <w:rsid w:val="009973E8"/>
    <w:rsid w:val="009A3E7E"/>
    <w:rsid w:val="009E57C6"/>
    <w:rsid w:val="00A00AE1"/>
    <w:rsid w:val="00A1127E"/>
    <w:rsid w:val="00A26046"/>
    <w:rsid w:val="00A43831"/>
    <w:rsid w:val="00A47D98"/>
    <w:rsid w:val="00A47E83"/>
    <w:rsid w:val="00A52DBC"/>
    <w:rsid w:val="00A54F25"/>
    <w:rsid w:val="00A77D4E"/>
    <w:rsid w:val="00A86C0F"/>
    <w:rsid w:val="00A95E30"/>
    <w:rsid w:val="00AA0761"/>
    <w:rsid w:val="00AB0721"/>
    <w:rsid w:val="00AC6569"/>
    <w:rsid w:val="00AD16E0"/>
    <w:rsid w:val="00AE0F82"/>
    <w:rsid w:val="00AF7F30"/>
    <w:rsid w:val="00B02892"/>
    <w:rsid w:val="00B05230"/>
    <w:rsid w:val="00B23770"/>
    <w:rsid w:val="00B30D14"/>
    <w:rsid w:val="00B30E10"/>
    <w:rsid w:val="00B37634"/>
    <w:rsid w:val="00B427D2"/>
    <w:rsid w:val="00B50588"/>
    <w:rsid w:val="00B5672C"/>
    <w:rsid w:val="00B7513C"/>
    <w:rsid w:val="00BC10C3"/>
    <w:rsid w:val="00BD3953"/>
    <w:rsid w:val="00BE204D"/>
    <w:rsid w:val="00BE5B47"/>
    <w:rsid w:val="00BF0418"/>
    <w:rsid w:val="00C358E0"/>
    <w:rsid w:val="00C40A1E"/>
    <w:rsid w:val="00C47F88"/>
    <w:rsid w:val="00C55498"/>
    <w:rsid w:val="00C705FB"/>
    <w:rsid w:val="00C75320"/>
    <w:rsid w:val="00C923B2"/>
    <w:rsid w:val="00C93F34"/>
    <w:rsid w:val="00CC3C46"/>
    <w:rsid w:val="00CD47C9"/>
    <w:rsid w:val="00CD7C28"/>
    <w:rsid w:val="00D36F36"/>
    <w:rsid w:val="00D45495"/>
    <w:rsid w:val="00D61FE0"/>
    <w:rsid w:val="00D65063"/>
    <w:rsid w:val="00D75419"/>
    <w:rsid w:val="00DA206B"/>
    <w:rsid w:val="00DA389B"/>
    <w:rsid w:val="00DA3F08"/>
    <w:rsid w:val="00DA5B01"/>
    <w:rsid w:val="00DB1D9F"/>
    <w:rsid w:val="00DB1FEB"/>
    <w:rsid w:val="00DB3D31"/>
    <w:rsid w:val="00DC2EE3"/>
    <w:rsid w:val="00DD0E1F"/>
    <w:rsid w:val="00DE6878"/>
    <w:rsid w:val="00DF3C58"/>
    <w:rsid w:val="00DF657C"/>
    <w:rsid w:val="00E0490A"/>
    <w:rsid w:val="00E41FF2"/>
    <w:rsid w:val="00E60EB5"/>
    <w:rsid w:val="00E70224"/>
    <w:rsid w:val="00E75420"/>
    <w:rsid w:val="00E8275E"/>
    <w:rsid w:val="00E82EF0"/>
    <w:rsid w:val="00E847F6"/>
    <w:rsid w:val="00E8777C"/>
    <w:rsid w:val="00EA40E2"/>
    <w:rsid w:val="00EA6CCD"/>
    <w:rsid w:val="00EA7147"/>
    <w:rsid w:val="00EB2771"/>
    <w:rsid w:val="00EB3F27"/>
    <w:rsid w:val="00EB512E"/>
    <w:rsid w:val="00EB6641"/>
    <w:rsid w:val="00EC1ED3"/>
    <w:rsid w:val="00EC5EB1"/>
    <w:rsid w:val="00ED3885"/>
    <w:rsid w:val="00ED48A1"/>
    <w:rsid w:val="00EE7958"/>
    <w:rsid w:val="00F11CE4"/>
    <w:rsid w:val="00F24151"/>
    <w:rsid w:val="00F317B2"/>
    <w:rsid w:val="00F370AB"/>
    <w:rsid w:val="00F404E2"/>
    <w:rsid w:val="00F42AE5"/>
    <w:rsid w:val="00F62C6F"/>
    <w:rsid w:val="00F63E8E"/>
    <w:rsid w:val="00F70055"/>
    <w:rsid w:val="00F7613E"/>
    <w:rsid w:val="00F76898"/>
    <w:rsid w:val="00F82DCF"/>
    <w:rsid w:val="00F87D42"/>
    <w:rsid w:val="00F92221"/>
    <w:rsid w:val="00FB04FC"/>
    <w:rsid w:val="00FB39CD"/>
    <w:rsid w:val="00FB6CC6"/>
    <w:rsid w:val="00FE5A74"/>
    <w:rsid w:val="00FF0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ED1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5FB"/>
    <w:pPr>
      <w:spacing w:before="40" w:after="40" w:line="220" w:lineRule="exact"/>
    </w:pPr>
    <w:rPr>
      <w:rFonts w:ascii="Arial" w:eastAsia="Times New Roman" w:hAnsi="Arial" w:cs="Arial"/>
      <w:sz w:val="18"/>
      <w:szCs w:val="18"/>
      <w:lang w:eastAsia="zh-CN"/>
    </w:rPr>
  </w:style>
  <w:style w:type="paragraph" w:styleId="Heading5">
    <w:name w:val="heading 5"/>
    <w:basedOn w:val="Normal"/>
    <w:link w:val="Heading5Char"/>
    <w:uiPriority w:val="9"/>
    <w:qFormat/>
    <w:rsid w:val="0078405F"/>
    <w:pPr>
      <w:spacing w:before="100" w:beforeAutospacing="1" w:after="100" w:afterAutospacing="1" w:line="240" w:lineRule="auto"/>
      <w:outlineLvl w:val="4"/>
    </w:pPr>
    <w:rPr>
      <w:rFonts w:ascii="Times New Roman" w:hAnsi="Times New Roman" w:cs="Times New Roman"/>
      <w:b/>
      <w:bCs/>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05FB"/>
    <w:pPr>
      <w:tabs>
        <w:tab w:val="center" w:pos="4153"/>
        <w:tab w:val="right" w:pos="8306"/>
      </w:tabs>
    </w:pPr>
    <w:rPr>
      <w:sz w:val="12"/>
      <w:szCs w:val="12"/>
    </w:rPr>
  </w:style>
  <w:style w:type="character" w:customStyle="1" w:styleId="FooterChar">
    <w:name w:val="Footer Char"/>
    <w:basedOn w:val="DefaultParagraphFont"/>
    <w:link w:val="Footer"/>
    <w:uiPriority w:val="99"/>
    <w:rsid w:val="00C705FB"/>
    <w:rPr>
      <w:rFonts w:ascii="Arial" w:eastAsia="Times New Roman" w:hAnsi="Arial" w:cs="Arial"/>
      <w:sz w:val="12"/>
      <w:szCs w:val="12"/>
      <w:lang w:eastAsia="zh-CN"/>
    </w:rPr>
  </w:style>
  <w:style w:type="paragraph" w:customStyle="1" w:styleId="In-fill">
    <w:name w:val="In-fill"/>
    <w:next w:val="Normal"/>
    <w:rsid w:val="00C705FB"/>
    <w:pPr>
      <w:spacing w:before="40" w:after="40" w:line="180" w:lineRule="atLeast"/>
    </w:pPr>
    <w:rPr>
      <w:rFonts w:ascii="Arial" w:eastAsia="Times New Roman" w:hAnsi="Arial" w:cs="Arial"/>
      <w:snapToGrid w:val="0"/>
      <w:sz w:val="18"/>
      <w:szCs w:val="18"/>
    </w:rPr>
  </w:style>
  <w:style w:type="character" w:styleId="PageNumber">
    <w:name w:val="page number"/>
    <w:basedOn w:val="DefaultParagraphFont"/>
    <w:rsid w:val="00C705FB"/>
  </w:style>
  <w:style w:type="paragraph" w:styleId="Header">
    <w:name w:val="header"/>
    <w:basedOn w:val="Normal"/>
    <w:link w:val="HeaderChar"/>
    <w:uiPriority w:val="99"/>
    <w:unhideWhenUsed/>
    <w:rsid w:val="00C705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05FB"/>
    <w:rPr>
      <w:rFonts w:ascii="Arial" w:eastAsia="Times New Roman" w:hAnsi="Arial" w:cs="Arial"/>
      <w:sz w:val="18"/>
      <w:szCs w:val="18"/>
      <w:lang w:eastAsia="zh-CN"/>
    </w:rPr>
  </w:style>
  <w:style w:type="paragraph" w:styleId="BalloonText">
    <w:name w:val="Balloon Text"/>
    <w:basedOn w:val="Normal"/>
    <w:link w:val="BalloonTextChar"/>
    <w:uiPriority w:val="99"/>
    <w:semiHidden/>
    <w:unhideWhenUsed/>
    <w:rsid w:val="00A86C0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C0F"/>
    <w:rPr>
      <w:rFonts w:ascii="Tahoma" w:eastAsia="Times New Roman" w:hAnsi="Tahoma" w:cs="Tahoma"/>
      <w:sz w:val="16"/>
      <w:szCs w:val="16"/>
      <w:lang w:eastAsia="zh-CN"/>
    </w:rPr>
  </w:style>
  <w:style w:type="paragraph" w:styleId="FootnoteText">
    <w:name w:val="footnote text"/>
    <w:basedOn w:val="Normal"/>
    <w:link w:val="FootnoteTextChar"/>
    <w:uiPriority w:val="99"/>
    <w:semiHidden/>
    <w:unhideWhenUsed/>
    <w:rsid w:val="0049335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9335B"/>
    <w:rPr>
      <w:rFonts w:ascii="Arial" w:eastAsia="Times New Roman" w:hAnsi="Arial" w:cs="Arial"/>
      <w:sz w:val="20"/>
      <w:szCs w:val="20"/>
      <w:lang w:eastAsia="zh-CN"/>
    </w:rPr>
  </w:style>
  <w:style w:type="character" w:styleId="FootnoteReference">
    <w:name w:val="footnote reference"/>
    <w:basedOn w:val="DefaultParagraphFont"/>
    <w:uiPriority w:val="99"/>
    <w:semiHidden/>
    <w:unhideWhenUsed/>
    <w:rsid w:val="0049335B"/>
    <w:rPr>
      <w:vertAlign w:val="superscript"/>
    </w:rPr>
  </w:style>
  <w:style w:type="paragraph" w:styleId="HTMLPreformatted">
    <w:name w:val="HTML Preformatted"/>
    <w:basedOn w:val="Normal"/>
    <w:link w:val="HTMLPreformattedChar"/>
    <w:uiPriority w:val="99"/>
    <w:semiHidden/>
    <w:unhideWhenUsed/>
    <w:rsid w:val="0000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3400"/>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78405F"/>
    <w:rPr>
      <w:rFonts w:ascii="Times New Roman" w:eastAsia="Times New Roman" w:hAnsi="Times New Roman" w:cs="Times New Roman"/>
      <w:b/>
      <w:bCs/>
      <w:sz w:val="20"/>
      <w:szCs w:val="20"/>
      <w:lang w:val="ru-RU" w:eastAsia="ru-RU"/>
    </w:rPr>
  </w:style>
  <w:style w:type="character" w:styleId="Hyperlink">
    <w:name w:val="Hyperlink"/>
    <w:basedOn w:val="DefaultParagraphFont"/>
    <w:uiPriority w:val="99"/>
    <w:semiHidden/>
    <w:unhideWhenUsed/>
    <w:rsid w:val="007840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5FB"/>
    <w:pPr>
      <w:spacing w:before="40" w:after="40" w:line="220" w:lineRule="exact"/>
    </w:pPr>
    <w:rPr>
      <w:rFonts w:ascii="Arial" w:eastAsia="Times New Roman" w:hAnsi="Arial" w:cs="Arial"/>
      <w:sz w:val="18"/>
      <w:szCs w:val="18"/>
      <w:lang w:eastAsia="zh-CN"/>
    </w:rPr>
  </w:style>
  <w:style w:type="paragraph" w:styleId="Heading5">
    <w:name w:val="heading 5"/>
    <w:basedOn w:val="Normal"/>
    <w:link w:val="Heading5Char"/>
    <w:uiPriority w:val="9"/>
    <w:qFormat/>
    <w:rsid w:val="0078405F"/>
    <w:pPr>
      <w:spacing w:before="100" w:beforeAutospacing="1" w:after="100" w:afterAutospacing="1" w:line="240" w:lineRule="auto"/>
      <w:outlineLvl w:val="4"/>
    </w:pPr>
    <w:rPr>
      <w:rFonts w:ascii="Times New Roman" w:hAnsi="Times New Roman" w:cs="Times New Roman"/>
      <w:b/>
      <w:bCs/>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05FB"/>
    <w:pPr>
      <w:tabs>
        <w:tab w:val="center" w:pos="4153"/>
        <w:tab w:val="right" w:pos="8306"/>
      </w:tabs>
    </w:pPr>
    <w:rPr>
      <w:sz w:val="12"/>
      <w:szCs w:val="12"/>
    </w:rPr>
  </w:style>
  <w:style w:type="character" w:customStyle="1" w:styleId="FooterChar">
    <w:name w:val="Footer Char"/>
    <w:basedOn w:val="DefaultParagraphFont"/>
    <w:link w:val="Footer"/>
    <w:uiPriority w:val="99"/>
    <w:rsid w:val="00C705FB"/>
    <w:rPr>
      <w:rFonts w:ascii="Arial" w:eastAsia="Times New Roman" w:hAnsi="Arial" w:cs="Arial"/>
      <w:sz w:val="12"/>
      <w:szCs w:val="12"/>
      <w:lang w:eastAsia="zh-CN"/>
    </w:rPr>
  </w:style>
  <w:style w:type="paragraph" w:customStyle="1" w:styleId="In-fill">
    <w:name w:val="In-fill"/>
    <w:next w:val="Normal"/>
    <w:rsid w:val="00C705FB"/>
    <w:pPr>
      <w:spacing w:before="40" w:after="40" w:line="180" w:lineRule="atLeast"/>
    </w:pPr>
    <w:rPr>
      <w:rFonts w:ascii="Arial" w:eastAsia="Times New Roman" w:hAnsi="Arial" w:cs="Arial"/>
      <w:snapToGrid w:val="0"/>
      <w:sz w:val="18"/>
      <w:szCs w:val="18"/>
    </w:rPr>
  </w:style>
  <w:style w:type="character" w:styleId="PageNumber">
    <w:name w:val="page number"/>
    <w:basedOn w:val="DefaultParagraphFont"/>
    <w:rsid w:val="00C705FB"/>
  </w:style>
  <w:style w:type="paragraph" w:styleId="Header">
    <w:name w:val="header"/>
    <w:basedOn w:val="Normal"/>
    <w:link w:val="HeaderChar"/>
    <w:uiPriority w:val="99"/>
    <w:unhideWhenUsed/>
    <w:rsid w:val="00C705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05FB"/>
    <w:rPr>
      <w:rFonts w:ascii="Arial" w:eastAsia="Times New Roman" w:hAnsi="Arial" w:cs="Arial"/>
      <w:sz w:val="18"/>
      <w:szCs w:val="18"/>
      <w:lang w:eastAsia="zh-CN"/>
    </w:rPr>
  </w:style>
  <w:style w:type="paragraph" w:styleId="BalloonText">
    <w:name w:val="Balloon Text"/>
    <w:basedOn w:val="Normal"/>
    <w:link w:val="BalloonTextChar"/>
    <w:uiPriority w:val="99"/>
    <w:semiHidden/>
    <w:unhideWhenUsed/>
    <w:rsid w:val="00A86C0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C0F"/>
    <w:rPr>
      <w:rFonts w:ascii="Tahoma" w:eastAsia="Times New Roman" w:hAnsi="Tahoma" w:cs="Tahoma"/>
      <w:sz w:val="16"/>
      <w:szCs w:val="16"/>
      <w:lang w:eastAsia="zh-CN"/>
    </w:rPr>
  </w:style>
  <w:style w:type="paragraph" w:styleId="FootnoteText">
    <w:name w:val="footnote text"/>
    <w:basedOn w:val="Normal"/>
    <w:link w:val="FootnoteTextChar"/>
    <w:uiPriority w:val="99"/>
    <w:semiHidden/>
    <w:unhideWhenUsed/>
    <w:rsid w:val="0049335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9335B"/>
    <w:rPr>
      <w:rFonts w:ascii="Arial" w:eastAsia="Times New Roman" w:hAnsi="Arial" w:cs="Arial"/>
      <w:sz w:val="20"/>
      <w:szCs w:val="20"/>
      <w:lang w:eastAsia="zh-CN"/>
    </w:rPr>
  </w:style>
  <w:style w:type="character" w:styleId="FootnoteReference">
    <w:name w:val="footnote reference"/>
    <w:basedOn w:val="DefaultParagraphFont"/>
    <w:uiPriority w:val="99"/>
    <w:semiHidden/>
    <w:unhideWhenUsed/>
    <w:rsid w:val="0049335B"/>
    <w:rPr>
      <w:vertAlign w:val="superscript"/>
    </w:rPr>
  </w:style>
  <w:style w:type="paragraph" w:styleId="HTMLPreformatted">
    <w:name w:val="HTML Preformatted"/>
    <w:basedOn w:val="Normal"/>
    <w:link w:val="HTMLPreformattedChar"/>
    <w:uiPriority w:val="99"/>
    <w:semiHidden/>
    <w:unhideWhenUsed/>
    <w:rsid w:val="0000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3400"/>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78405F"/>
    <w:rPr>
      <w:rFonts w:ascii="Times New Roman" w:eastAsia="Times New Roman" w:hAnsi="Times New Roman" w:cs="Times New Roman"/>
      <w:b/>
      <w:bCs/>
      <w:sz w:val="20"/>
      <w:szCs w:val="20"/>
      <w:lang w:val="ru-RU" w:eastAsia="ru-RU"/>
    </w:rPr>
  </w:style>
  <w:style w:type="character" w:styleId="Hyperlink">
    <w:name w:val="Hyperlink"/>
    <w:basedOn w:val="DefaultParagraphFont"/>
    <w:uiPriority w:val="99"/>
    <w:semiHidden/>
    <w:unhideWhenUsed/>
    <w:rsid w:val="00784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76202">
      <w:bodyDiv w:val="1"/>
      <w:marLeft w:val="0"/>
      <w:marRight w:val="0"/>
      <w:marTop w:val="0"/>
      <w:marBottom w:val="0"/>
      <w:divBdr>
        <w:top w:val="none" w:sz="0" w:space="0" w:color="auto"/>
        <w:left w:val="none" w:sz="0" w:space="0" w:color="auto"/>
        <w:bottom w:val="none" w:sz="0" w:space="0" w:color="auto"/>
        <w:right w:val="none" w:sz="0" w:space="0" w:color="auto"/>
      </w:divBdr>
    </w:div>
    <w:div w:id="1023287096">
      <w:bodyDiv w:val="1"/>
      <w:marLeft w:val="0"/>
      <w:marRight w:val="0"/>
      <w:marTop w:val="0"/>
      <w:marBottom w:val="0"/>
      <w:divBdr>
        <w:top w:val="none" w:sz="0" w:space="0" w:color="auto"/>
        <w:left w:val="none" w:sz="0" w:space="0" w:color="auto"/>
        <w:bottom w:val="none" w:sz="0" w:space="0" w:color="auto"/>
        <w:right w:val="none" w:sz="0" w:space="0" w:color="auto"/>
      </w:divBdr>
    </w:div>
    <w:div w:id="13643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B8EB40898C17458604809ADE79F4CD" ma:contentTypeVersion="2" ma:contentTypeDescription="Create a new document." ma:contentTypeScope="" ma:versionID="23cd48df7e0185b7c176141fea96373d">
  <xsd:schema xmlns:xsd="http://www.w3.org/2001/XMLSchema" xmlns:p="http://schemas.microsoft.com/office/2006/metadata/properties" xmlns:ns1="http://schemas.microsoft.com/sharepoint/v3" targetNamespace="http://schemas.microsoft.com/office/2006/metadata/properties" ma:root="true" ma:fieldsID="1199f789562c0dee5c24ff4f90ccfed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A048-2966-4311-B9CD-21468AC09367}">
  <ds:schemaRefs>
    <ds:schemaRef ds:uri="http://schemas.microsoft.com/sharepoint/v3/contenttype/forms"/>
  </ds:schemaRefs>
</ds:datastoreItem>
</file>

<file path=customXml/itemProps2.xml><?xml version="1.0" encoding="utf-8"?>
<ds:datastoreItem xmlns:ds="http://schemas.openxmlformats.org/officeDocument/2006/customXml" ds:itemID="{5E1AF495-AB1F-4BC8-A2CD-627C13CD3B75}">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09BB1154-3F5E-462E-8E97-2075B245F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441FAD3-4218-4796-96E2-5146418AD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British Council</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Kita, Justyna (P&amp;P)</dc:creator>
  <cp:lastModifiedBy>user</cp:lastModifiedBy>
  <cp:revision>5</cp:revision>
  <dcterms:created xsi:type="dcterms:W3CDTF">2017-03-24T06:01:00Z</dcterms:created>
  <dcterms:modified xsi:type="dcterms:W3CDTF">2018-10-26T09:10:00Z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0x01010058B8EB40898C17458604809ADE79F4CD</vt:lpwstr>
  </property>
</Properties>
</file>